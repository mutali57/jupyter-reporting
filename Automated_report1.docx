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intelligence.xml" ContentType="application/vnd.ms-office.intelligenc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E929" w14:textId="77777777" w:rsidR="002E41FE" w:rsidRPr="003E0F1D" w:rsidRDefault="002E41FE" w:rsidP="002E41FE">
      <w:pPr>
        <w:jc w:val="both"/>
        <w:rPr>
          <w:lang w:val="en-ZA"/>
        </w:rPr>
      </w:pPr>
    </w:p>
    <w:p w14:paraId="7FD5CA8B" w14:textId="2A3EA25A" w:rsidR="002E41FE" w:rsidRPr="003E0F1D" w:rsidRDefault="005D7D5C" w:rsidP="002E41FE">
      <w:pPr>
        <w:keepNext/>
        <w:numPr>
          <w:ilvl w:val="0"/>
          <w:numId w:val="312"/>
        </w:numPr>
        <w:spacing w:before="60" w:after="60"/>
        <w:jc w:val="both"/>
        <w:outlineLvl w:val="0"/>
        <w:rPr>
          <w:rFonts w:cs="Arial"/>
          <w:color w:val="5F0505"/>
          <w:kern w:val="32"/>
          <w:sz w:val="32"/>
          <w:szCs w:val="32"/>
          <w:lang w:val="en-ZA"/>
        </w:rPr>
      </w:pPr>
      <w:bookmarkStart w:id="0" w:name="_Toc130236241"/>
      <w:bookmarkStart w:id="1" w:name="_Hlk112701102"/>
      <w:r>
        <w:rPr>
          <w:rFonts w:cs="Arial"/>
          <w:color w:val="5F0505"/>
          <w:kern w:val="32"/>
          <w:sz w:val="32"/>
          <w:szCs w:val="32"/>
          <w:lang w:val="en-ZA"/>
        </w:rPr>
        <w:t>Highveld</w:t>
      </w:r>
      <w:r w:rsidR="002E41FE" w:rsidRPr="003E0F1D">
        <w:rPr>
          <w:rFonts w:cs="Arial"/>
          <w:color w:val="5F0505"/>
          <w:kern w:val="32"/>
          <w:sz w:val="32"/>
          <w:szCs w:val="32"/>
          <w:lang w:val="en-ZA"/>
        </w:rPr>
        <w:t xml:space="preserve"> Technical Performance</w:t>
      </w:r>
      <w:bookmarkEnd w:id="0"/>
    </w:p>
    <w:p w14:paraId="47C8320D" w14:textId="77777777" w:rsidR="002E41FE" w:rsidRPr="003E0F1D" w:rsidRDefault="002E41FE" w:rsidP="002E41FE">
      <w:pPr>
        <w:jc w:val="both"/>
        <w:rPr>
          <w:lang w:val="en-ZA"/>
        </w:rPr>
      </w:pPr>
    </w:p>
    <w:p w14:paraId="66350ACA" w14:textId="77777777" w:rsidR="002E41FE" w:rsidRPr="003E0F1D" w:rsidRDefault="002E41FE" w:rsidP="002E41FE">
      <w:pPr>
        <w:jc w:val="both"/>
        <w:rPr>
          <w:lang w:val="en-ZA"/>
        </w:rPr>
      </w:pPr>
      <w:r w:rsidRPr="003E0F1D">
        <w:rPr>
          <w:lang w:val="en-ZA"/>
        </w:rPr>
        <w:t>The following tables and figures describe the technical performance of the plant compared with the forecast. We have evaluated irradiation, availability, performance ratio and production.</w:t>
      </w:r>
    </w:p>
    <w:p w14:paraId="1BEBE112" w14:textId="77777777" w:rsidR="002E41FE" w:rsidRPr="003E0F1D" w:rsidRDefault="002E41FE" w:rsidP="002E41FE">
      <w:pPr>
        <w:jc w:val="both"/>
        <w:rPr>
          <w:shd w:val="clear" w:color="auto" w:fill="FFFFFF"/>
          <w:lang w:val="en-ZA"/>
        </w:rPr>
      </w:pPr>
    </w:p>
    <w:p w14:paraId="4326226A" w14:textId="77777777" w:rsidR="002E41FE" w:rsidRPr="003E0F1D" w:rsidRDefault="002E41FE">
      <w:pPr>
        <w:keepNext/>
        <w:numPr>
          <w:ilvl w:val="1"/>
          <w:numId w:val="4"/>
        </w:numPr>
        <w:tabs>
          <w:tab w:val="clear" w:pos="680"/>
          <w:tab w:val="num" w:pos="822"/>
          <w:tab w:val="num" w:pos="4932"/>
        </w:tabs>
        <w:spacing w:before="60" w:after="60"/>
        <w:jc w:val="both"/>
        <w:outlineLvl w:val="1"/>
        <w:rPr>
          <w:lang w:val="en-ZA"/>
        </w:rPr>
        <w:pPrChange w:id="2" w:author="Mutali Nepfumbada" w:date="2023-03-09T12:18:00Z">
          <w:pPr>
            <w:pStyle w:val="Heading2"/>
          </w:pPr>
        </w:pPrChange>
      </w:pPr>
      <w:bookmarkStart w:id="3" w:name="_Toc118269342"/>
      <w:bookmarkStart w:id="4" w:name="_Toc130236242"/>
      <w:r w:rsidRPr="003E0F1D">
        <w:rPr>
          <w:rFonts w:cs="Arial"/>
          <w:color w:val="666666"/>
          <w:sz w:val="28"/>
          <w:szCs w:val="32"/>
          <w:lang w:val="en-ZA"/>
        </w:rPr>
        <w:t>System Design</w:t>
      </w:r>
      <w:bookmarkEnd w:id="3"/>
      <w:bookmarkEnd w:id="4"/>
      <w:r w:rsidRPr="003E0F1D">
        <w:rPr>
          <w:rFonts w:cs="Arial"/>
          <w:color w:val="666666"/>
          <w:sz w:val="28"/>
          <w:szCs w:val="32"/>
          <w:lang w:val="en-ZA"/>
        </w:rPr>
        <w:t xml:space="preserve"> </w:t>
      </w:r>
    </w:p>
    <w:p w14:paraId="29032329" w14:textId="77777777" w:rsidR="002E41FE" w:rsidRPr="003E0F1D" w:rsidRDefault="002E41FE" w:rsidP="002E41FE">
      <w:pPr>
        <w:jc w:val="both"/>
        <w:rPr>
          <w:lang w:val="en-ZA"/>
        </w:rPr>
      </w:pPr>
    </w:p>
    <w:p w14:paraId="7868AFE3" w14:textId="77777777" w:rsidR="002E41FE" w:rsidRPr="003E0F1D" w:rsidRDefault="002E41FE" w:rsidP="002E41FE">
      <w:pPr>
        <w:jc w:val="both"/>
        <w:rPr>
          <w:lang w:val="en-ZA"/>
        </w:rPr>
      </w:pPr>
      <w:r w:rsidRPr="003E0F1D">
        <w:rPr>
          <w:lang w:val="en-ZA"/>
        </w:rPr>
        <w:t xml:space="preserve">The system is a 689.6kWp project with 535Wp JA Solar PV modules connected to six Huawei 100 kW inverters and one Huawei 50 kW inverter with key details noted in </w:t>
      </w:r>
      <w:r w:rsidRPr="003E0F1D">
        <w:rPr>
          <w:lang w:val="en-ZA"/>
        </w:rPr>
        <w:fldChar w:fldCharType="begin"/>
      </w:r>
      <w:r w:rsidRPr="003E0F1D">
        <w:rPr>
          <w:lang w:val="en-ZA"/>
        </w:rPr>
        <w:instrText xml:space="preserve"> REF _Ref129680022 \h </w:instrText>
      </w:r>
      <w:r w:rsidRPr="003E0F1D">
        <w:rPr>
          <w:lang w:val="en-ZA"/>
        </w:rPr>
      </w:r>
      <w:r w:rsidRPr="003E0F1D">
        <w:rPr>
          <w:lang w:val="en-ZA"/>
        </w:rPr>
        <w:fldChar w:fldCharType="separate"/>
      </w:r>
      <w:r w:rsidRPr="003E0F1D">
        <w:rPr>
          <w:lang w:val="en-ZA"/>
        </w:rPr>
        <w:t xml:space="preserve">Table </w:t>
      </w:r>
      <w:r w:rsidRPr="003E0F1D">
        <w:rPr>
          <w:noProof/>
          <w:lang w:val="en-ZA"/>
        </w:rPr>
        <w:t>9</w:t>
      </w:r>
      <w:r w:rsidRPr="003E0F1D">
        <w:rPr>
          <w:lang w:val="en-ZA"/>
        </w:rPr>
        <w:noBreakHyphen/>
      </w:r>
      <w:r w:rsidRPr="003E0F1D">
        <w:rPr>
          <w:noProof/>
          <w:lang w:val="en-ZA"/>
        </w:rPr>
        <w:t>1</w:t>
      </w:r>
      <w:r w:rsidRPr="003E0F1D">
        <w:rPr>
          <w:lang w:val="en-ZA"/>
        </w:rPr>
        <w:fldChar w:fldCharType="end"/>
      </w:r>
      <w:r w:rsidRPr="003E0F1D">
        <w:rPr>
          <w:lang w:val="en-ZA"/>
        </w:rPr>
        <w:t>. The inverters installed by Mediclinic are grid tied with anti-islanding protection as explained in Chapter 5.</w:t>
      </w:r>
    </w:p>
    <w:p w14:paraId="6330890E" w14:textId="77777777" w:rsidR="002E41FE" w:rsidRPr="003E0F1D" w:rsidRDefault="002E41FE" w:rsidP="002E41FE">
      <w:pPr>
        <w:jc w:val="both"/>
        <w:rPr>
          <w:lang w:val="en-ZA"/>
        </w:rPr>
      </w:pPr>
    </w:p>
    <w:tbl>
      <w:tblPr>
        <w:tblStyle w:val="TableGridLight1"/>
        <w:tblW w:w="3804" w:type="pct"/>
        <w:jc w:val="center"/>
        <w:tblLook w:val="04A0" w:firstRow="1" w:lastRow="0" w:firstColumn="1" w:lastColumn="0" w:noHBand="0" w:noVBand="1"/>
      </w:tblPr>
      <w:tblGrid>
        <w:gridCol w:w="3412"/>
        <w:gridCol w:w="3845"/>
      </w:tblGrid>
      <w:tr w:rsidR="002E41FE" w:rsidRPr="003E0F1D" w14:paraId="16E73876" w14:textId="77777777" w:rsidTr="00577081">
        <w:trPr>
          <w:trHeight w:val="270"/>
          <w:jc w:val="center"/>
        </w:trPr>
        <w:tc>
          <w:tcPr>
            <w:tcW w:w="5000" w:type="pct"/>
            <w:gridSpan w:val="2"/>
            <w:shd w:val="clear" w:color="auto" w:fill="5F0500"/>
            <w:noWrap/>
          </w:tcPr>
          <w:p w14:paraId="5806C603" w14:textId="77777777" w:rsidR="002E41FE" w:rsidRPr="003E0F1D" w:rsidRDefault="002E41FE" w:rsidP="00577081">
            <w:pPr>
              <w:jc w:val="both"/>
              <w:rPr>
                <w:rFonts w:ascii="Arial Narrow" w:hAnsi="Arial Narrow"/>
                <w:color w:val="000000"/>
                <w:lang w:val="en-ZA" w:eastAsia="en-ZA"/>
              </w:rPr>
            </w:pPr>
            <w:r w:rsidRPr="003E0F1D">
              <w:rPr>
                <w:rFonts w:ascii="Arial Narrow" w:hAnsi="Arial Narrow"/>
                <w:lang w:val="en-ZA" w:eastAsia="en-ZA"/>
              </w:rPr>
              <w:t>Project Overview</w:t>
            </w:r>
          </w:p>
        </w:tc>
      </w:tr>
      <w:tr w:rsidR="002E41FE" w:rsidRPr="003E0F1D" w14:paraId="3C0EFB8F" w14:textId="77777777" w:rsidTr="00577081">
        <w:trPr>
          <w:trHeight w:val="270"/>
          <w:jc w:val="center"/>
        </w:trPr>
        <w:tc>
          <w:tcPr>
            <w:tcW w:w="2499" w:type="pct"/>
            <w:noWrap/>
            <w:hideMark/>
          </w:tcPr>
          <w:p w14:paraId="3F6DB267"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Design Capacity DC/AC (kW)</w:t>
            </w:r>
          </w:p>
        </w:tc>
        <w:tc>
          <w:tcPr>
            <w:tcW w:w="2501" w:type="pct"/>
            <w:noWrap/>
            <w:hideMark/>
          </w:tcPr>
          <w:p w14:paraId="6E61E159"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697.1 / 650</w:t>
            </w:r>
          </w:p>
        </w:tc>
      </w:tr>
      <w:tr w:rsidR="002E41FE" w:rsidRPr="003E0F1D" w14:paraId="1E88CE49" w14:textId="77777777" w:rsidTr="00577081">
        <w:trPr>
          <w:trHeight w:val="270"/>
          <w:jc w:val="center"/>
        </w:trPr>
        <w:tc>
          <w:tcPr>
            <w:tcW w:w="2499" w:type="pct"/>
            <w:noWrap/>
          </w:tcPr>
          <w:p w14:paraId="25D569E7"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Achieved Capacity DC/AC (kW)</w:t>
            </w:r>
          </w:p>
        </w:tc>
        <w:tc>
          <w:tcPr>
            <w:tcW w:w="2501" w:type="pct"/>
            <w:noWrap/>
          </w:tcPr>
          <w:p w14:paraId="074C8B4D"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689.6 / 650</w:t>
            </w:r>
          </w:p>
        </w:tc>
      </w:tr>
      <w:tr w:rsidR="002E41FE" w:rsidRPr="003E0F1D" w14:paraId="09CE521C" w14:textId="77777777" w:rsidTr="00577081">
        <w:trPr>
          <w:trHeight w:val="270"/>
          <w:jc w:val="center"/>
        </w:trPr>
        <w:tc>
          <w:tcPr>
            <w:tcW w:w="2499" w:type="pct"/>
            <w:noWrap/>
            <w:hideMark/>
          </w:tcPr>
          <w:p w14:paraId="015E7AAC"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Technology</w:t>
            </w:r>
          </w:p>
        </w:tc>
        <w:tc>
          <w:tcPr>
            <w:tcW w:w="2501" w:type="pct"/>
            <w:noWrap/>
            <w:hideMark/>
          </w:tcPr>
          <w:p w14:paraId="2094DC26"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Solar</w:t>
            </w:r>
          </w:p>
        </w:tc>
      </w:tr>
      <w:tr w:rsidR="002E41FE" w:rsidRPr="003E0F1D" w14:paraId="588D026A" w14:textId="77777777" w:rsidTr="00577081">
        <w:trPr>
          <w:trHeight w:val="270"/>
          <w:jc w:val="center"/>
        </w:trPr>
        <w:tc>
          <w:tcPr>
            <w:tcW w:w="2499" w:type="pct"/>
            <w:noWrap/>
            <w:hideMark/>
          </w:tcPr>
          <w:p w14:paraId="4B30B2E8"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Project Company:</w:t>
            </w:r>
          </w:p>
        </w:tc>
        <w:tc>
          <w:tcPr>
            <w:tcW w:w="2501" w:type="pct"/>
            <w:noWrap/>
            <w:hideMark/>
          </w:tcPr>
          <w:p w14:paraId="264C4F5A" w14:textId="77777777" w:rsidR="002E41FE" w:rsidRPr="003E0F1D" w:rsidRDefault="002E41FE" w:rsidP="00577081">
            <w:pPr>
              <w:jc w:val="both"/>
              <w:rPr>
                <w:rFonts w:ascii="Arial Narrow" w:hAnsi="Arial Narrow"/>
                <w:lang w:val="en-ZA" w:eastAsia="en-ZA"/>
              </w:rPr>
            </w:pPr>
            <w:proofErr w:type="spellStart"/>
            <w:r w:rsidRPr="003E0F1D">
              <w:rPr>
                <w:rFonts w:ascii="Arial Narrow" w:hAnsi="Arial Narrow"/>
                <w:lang w:val="en-ZA" w:eastAsia="en-ZA"/>
              </w:rPr>
              <w:t>Moshesh</w:t>
            </w:r>
            <w:proofErr w:type="spellEnd"/>
            <w:r w:rsidRPr="003E0F1D">
              <w:rPr>
                <w:rFonts w:ascii="Arial Narrow" w:hAnsi="Arial Narrow"/>
                <w:lang w:val="en-ZA" w:eastAsia="en-ZA"/>
              </w:rPr>
              <w:t xml:space="preserve"> Solar PV 1 (Pty) Ltd</w:t>
            </w:r>
          </w:p>
        </w:tc>
      </w:tr>
      <w:tr w:rsidR="002E41FE" w:rsidRPr="003E0F1D" w14:paraId="4EFAB003" w14:textId="77777777" w:rsidTr="00577081">
        <w:trPr>
          <w:trHeight w:val="270"/>
          <w:jc w:val="center"/>
        </w:trPr>
        <w:tc>
          <w:tcPr>
            <w:tcW w:w="2499" w:type="pct"/>
            <w:noWrap/>
            <w:hideMark/>
          </w:tcPr>
          <w:p w14:paraId="34A28ABA"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Address:</w:t>
            </w:r>
          </w:p>
        </w:tc>
        <w:tc>
          <w:tcPr>
            <w:tcW w:w="2501" w:type="pct"/>
            <w:noWrap/>
            <w:hideMark/>
          </w:tcPr>
          <w:p w14:paraId="5AB0E2D3" w14:textId="211BA204" w:rsidR="002E41FE" w:rsidRPr="003E0F1D" w:rsidRDefault="005D7D5C" w:rsidP="00577081">
            <w:pPr>
              <w:jc w:val="both"/>
              <w:rPr>
                <w:rFonts w:ascii="Arial Narrow" w:hAnsi="Arial Narrow"/>
                <w:lang w:val="en-ZA" w:eastAsia="en-ZA"/>
              </w:rPr>
            </w:pPr>
            <w:r>
              <w:rPr>
                <w:rFonts w:ascii="Arial Narrow" w:hAnsi="Arial Narrow"/>
                <w:lang w:val="en-ZA" w:eastAsia="en-ZA"/>
              </w:rPr>
              <w:t>Highveld</w:t>
            </w:r>
            <w:r w:rsidR="002E41FE" w:rsidRPr="003E0F1D">
              <w:rPr>
                <w:rFonts w:ascii="Arial Narrow" w:hAnsi="Arial Narrow"/>
                <w:lang w:val="en-ZA" w:eastAsia="en-ZA"/>
              </w:rPr>
              <w:t>, Main Road Somerset West South Africa</w:t>
            </w:r>
          </w:p>
        </w:tc>
      </w:tr>
      <w:tr w:rsidR="002E41FE" w:rsidRPr="003E0F1D" w14:paraId="5CD1F7F4" w14:textId="77777777" w:rsidTr="00577081">
        <w:trPr>
          <w:trHeight w:val="270"/>
          <w:jc w:val="center"/>
        </w:trPr>
        <w:tc>
          <w:tcPr>
            <w:tcW w:w="2499" w:type="pct"/>
            <w:noWrap/>
          </w:tcPr>
          <w:p w14:paraId="023F4A7F"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 xml:space="preserve">Commercial Operation Date </w:t>
            </w:r>
          </w:p>
        </w:tc>
        <w:tc>
          <w:tcPr>
            <w:tcW w:w="2501" w:type="pct"/>
            <w:noWrap/>
          </w:tcPr>
          <w:p w14:paraId="511990B9"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28 Oct 2022</w:t>
            </w:r>
          </w:p>
        </w:tc>
      </w:tr>
    </w:tbl>
    <w:p w14:paraId="7E2227F3" w14:textId="2DE3AFC0" w:rsidR="002E41FE" w:rsidRPr="003E0F1D" w:rsidRDefault="002E41FE" w:rsidP="002E41FE">
      <w:pPr>
        <w:spacing w:after="200"/>
        <w:jc w:val="center"/>
        <w:rPr>
          <w:i/>
          <w:iCs/>
          <w:color w:val="5F0505"/>
          <w:sz w:val="18"/>
          <w:szCs w:val="18"/>
          <w:lang w:val="en-ZA"/>
        </w:rPr>
      </w:pPr>
      <w:bookmarkStart w:id="5" w:name="_Ref129680022"/>
      <w:bookmarkStart w:id="6" w:name="_Toc130236185"/>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1</w:t>
      </w:r>
      <w:r w:rsidRPr="003E0F1D">
        <w:rPr>
          <w:i/>
          <w:iCs/>
          <w:color w:val="5F0505"/>
          <w:sz w:val="18"/>
          <w:szCs w:val="18"/>
          <w:lang w:val="en-ZA"/>
        </w:rPr>
        <w:fldChar w:fldCharType="end"/>
      </w:r>
      <w:bookmarkEnd w:id="5"/>
      <w:r w:rsidRPr="003E0F1D">
        <w:rPr>
          <w:i/>
          <w:iCs/>
          <w:color w:val="5F0505"/>
          <w:sz w:val="18"/>
          <w:szCs w:val="18"/>
          <w:lang w:val="en-ZA"/>
        </w:rPr>
        <w:t xml:space="preserve">: </w:t>
      </w:r>
      <w:r w:rsidR="005D7D5C">
        <w:rPr>
          <w:i/>
          <w:iCs/>
          <w:color w:val="5F0505"/>
          <w:sz w:val="18"/>
          <w:szCs w:val="18"/>
          <w:lang w:val="en-ZA"/>
        </w:rPr>
        <w:t>Highveld</w:t>
      </w:r>
      <w:r w:rsidRPr="003E0F1D">
        <w:rPr>
          <w:i/>
          <w:iCs/>
          <w:color w:val="5F0505"/>
          <w:sz w:val="18"/>
          <w:szCs w:val="18"/>
          <w:lang w:val="en-ZA"/>
        </w:rPr>
        <w:t xml:space="preserve"> Project Overview</w:t>
      </w:r>
      <w:bookmarkStart w:id="7" w:name="_Hlk142802591"/>
      <w:bookmarkEnd w:id="6"/>
    </w:p>
    <w:p w14:paraId="7F638D16" w14:textId="77777777" w:rsidR="002E41FE" w:rsidRPr="003E0F1D" w:rsidRDefault="002E41FE" w:rsidP="002E41FE">
      <w:pPr>
        <w:jc w:val="both"/>
        <w:rPr>
          <w:lang w:val="en-ZA"/>
        </w:rPr>
      </w:pPr>
      <w:bookmarkStart w:id="8" w:name="_Hlk142803003"/>
    </w:p>
    <w:p w14:paraId="29286FEB"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9" w:name="_Toc130236243"/>
      <w:r w:rsidRPr="003E0F1D">
        <w:rPr>
          <w:rFonts w:cs="Arial"/>
          <w:color w:val="666666"/>
          <w:sz w:val="28"/>
          <w:szCs w:val="32"/>
          <w:lang w:val="en-ZA"/>
        </w:rPr>
        <w:t>Irradiation Vs Forecast</w:t>
      </w:r>
      <w:bookmarkEnd w:id="9"/>
      <w:r w:rsidRPr="003E0F1D">
        <w:rPr>
          <w:rFonts w:cs="Arial"/>
          <w:color w:val="666666"/>
          <w:sz w:val="28"/>
          <w:szCs w:val="32"/>
          <w:lang w:val="en-ZA"/>
        </w:rPr>
        <w:t xml:space="preserve"> </w:t>
      </w:r>
    </w:p>
    <w:p w14:paraId="0F5A45A5" w14:textId="77777777" w:rsidR="002E41FE" w:rsidRPr="003E0F1D" w:rsidRDefault="002E41FE" w:rsidP="002E41FE">
      <w:pPr>
        <w:jc w:val="both"/>
        <w:rPr>
          <w:lang w:val="en-ZA"/>
        </w:rPr>
      </w:pPr>
    </w:p>
    <w:p w14:paraId="31DA55E2" w14:textId="44888630" w:rsidR="002E41FE" w:rsidRDefault="002B6C8B" w:rsidP="002E41FE">
      <w:pPr>
        <w:jc w:val="both"/>
        <w:rPr>
          <w:lang w:val="en-ZA"/>
        </w:rPr>
      </w:pPr>
      <w:bookmarkStart w:id="10" w:name="_Hlk113931721"/>
      <w:r w:rsidRPr="002B6C8B">
        <w:rPr>
          <w:lang w:val="en-ZA"/>
        </w:rPr>
        <w:t>Table 9 2 shows the Project irradiance for Q1 2023 compared to the pre-construction Helioscope P50 prediction. Harmattan notes that the irradiance data is satellite-based.</w:t>
      </w:r>
    </w:p>
    <w:p w14:paraId="7D9C9BEC" w14:textId="77777777" w:rsidR="002B6C8B" w:rsidRPr="003E0F1D" w:rsidRDefault="002B6C8B" w:rsidP="002E41FE">
      <w:pPr>
        <w:jc w:val="both"/>
        <w:rPr>
          <w:lang w:val="en-ZA"/>
        </w:rPr>
      </w:pPr>
    </w:p>
    <w:tbl>
      <w:tblPr>
        <w:tblStyle w:val="TableGridLight1"/>
        <w:tblW w:w="0" w:type="auto"/>
        <w:jc w:val="center"/>
        <w:tblLook w:val="04A0" w:firstRow="1" w:lastRow="0" w:firstColumn="1" w:lastColumn="0" w:noHBand="0" w:noVBand="1"/>
      </w:tblPr>
      <w:tblGrid>
        <w:gridCol w:w="1137"/>
        <w:gridCol w:w="2545"/>
        <w:gridCol w:w="2527"/>
        <w:gridCol w:w="2536"/>
      </w:tblGrid>
      <w:tr w:rsidR="002E41FE" w:rsidRPr="003E0F1D" w14:paraId="28DA9A3C" w14:textId="77777777" w:rsidTr="00D044BC">
        <w:trPr>
          <w:trHeight w:val="258"/>
          <w:jc w:val="center"/>
        </w:trPr>
        <w:tc>
          <w:tcPr>
            <w:tcW w:w="0" w:type="auto"/>
            <w:gridSpan w:val="4"/>
            <w:shd w:val="clear" w:color="auto" w:fill="5F0500"/>
          </w:tcPr>
          <w:p w14:paraId="201D8DEE" w14:textId="77777777" w:rsidR="002E41FE" w:rsidRPr="003E0F1D" w:rsidRDefault="002E41FE" w:rsidP="00577081">
            <w:pPr>
              <w:jc w:val="center"/>
              <w:rPr>
                <w:rFonts w:ascii="Arial Narrow" w:hAnsi="Arial Narrow"/>
                <w:b/>
                <w:bCs/>
              </w:rPr>
            </w:pPr>
            <w:r w:rsidRPr="003E0F1D">
              <w:rPr>
                <w:rFonts w:ascii="Arial Narrow" w:hAnsi="Arial Narrow"/>
                <w:b/>
                <w:bCs/>
              </w:rPr>
              <w:t>Irradiation (kWh/m</w:t>
            </w:r>
            <w:r w:rsidRPr="003E0F1D">
              <w:rPr>
                <w:rFonts w:ascii="Arial Narrow" w:hAnsi="Arial Narrow"/>
                <w:b/>
                <w:bCs/>
                <w:vertAlign w:val="superscript"/>
              </w:rPr>
              <w:t>2</w:t>
            </w:r>
            <w:r w:rsidRPr="003E0F1D">
              <w:rPr>
                <w:rFonts w:ascii="Arial Narrow" w:hAnsi="Arial Narrow"/>
                <w:b/>
                <w:bCs/>
              </w:rPr>
              <w:t>)</w:t>
            </w:r>
          </w:p>
        </w:tc>
      </w:tr>
      <w:tr w:rsidR="002E41FE" w:rsidRPr="003E0F1D" w14:paraId="2F457114" w14:textId="77777777" w:rsidTr="00D044BC">
        <w:trPr>
          <w:trHeight w:val="258"/>
          <w:jc w:val="center"/>
        </w:trPr>
        <w:tc>
          <w:tcPr>
            <w:tcW w:w="0" w:type="auto"/>
            <w:shd w:val="clear" w:color="auto" w:fill="5F0500"/>
          </w:tcPr>
          <w:p w14:paraId="655BC12B" w14:textId="77777777" w:rsidR="002E41FE" w:rsidRPr="003E0F1D" w:rsidRDefault="002E41FE" w:rsidP="00577081">
            <w:pPr>
              <w:rPr>
                <w:rFonts w:ascii="Arial Narrow" w:hAnsi="Arial Narrow"/>
                <w:b/>
                <w:bCs/>
              </w:rPr>
            </w:pPr>
            <w:r w:rsidRPr="003E0F1D">
              <w:rPr>
                <w:rFonts w:ascii="Arial Narrow" w:hAnsi="Arial Narrow"/>
                <w:b/>
                <w:bCs/>
              </w:rPr>
              <w:t>Month</w:t>
            </w:r>
          </w:p>
        </w:tc>
        <w:tc>
          <w:tcPr>
            <w:tcW w:w="0" w:type="auto"/>
            <w:shd w:val="clear" w:color="auto" w:fill="5F0500"/>
          </w:tcPr>
          <w:p w14:paraId="0C0E7281" w14:textId="77777777" w:rsidR="002E41FE" w:rsidRPr="003E0F1D" w:rsidRDefault="002E41FE" w:rsidP="00577081">
            <w:pPr>
              <w:jc w:val="center"/>
              <w:rPr>
                <w:rFonts w:ascii="Arial Narrow" w:hAnsi="Arial Narrow"/>
                <w:b/>
                <w:bCs/>
                <w:lang w:val="en-US"/>
              </w:rPr>
            </w:pPr>
            <w:r w:rsidRPr="003E0F1D">
              <w:rPr>
                <w:rFonts w:ascii="Arial Narrow" w:hAnsi="Arial Narrow"/>
                <w:b/>
                <w:bCs/>
              </w:rPr>
              <w:t xml:space="preserve">Actual </w:t>
            </w:r>
          </w:p>
        </w:tc>
        <w:tc>
          <w:tcPr>
            <w:tcW w:w="0" w:type="auto"/>
            <w:shd w:val="clear" w:color="auto" w:fill="5F0500"/>
          </w:tcPr>
          <w:p w14:paraId="214B7736" w14:textId="77777777" w:rsidR="002E41FE" w:rsidRPr="003E0F1D" w:rsidRDefault="002E41FE" w:rsidP="00577081">
            <w:pPr>
              <w:jc w:val="center"/>
              <w:rPr>
                <w:rFonts w:ascii="Arial Narrow" w:hAnsi="Arial Narrow"/>
                <w:b/>
                <w:bCs/>
              </w:rPr>
            </w:pPr>
            <w:r w:rsidRPr="003E0F1D">
              <w:rPr>
                <w:rFonts w:ascii="Arial Narrow" w:hAnsi="Arial Narrow"/>
                <w:b/>
                <w:bCs/>
              </w:rPr>
              <w:t>Forecast</w:t>
            </w:r>
          </w:p>
        </w:tc>
        <w:tc>
          <w:tcPr>
            <w:tcW w:w="0" w:type="auto"/>
            <w:shd w:val="clear" w:color="auto" w:fill="5F0500"/>
          </w:tcPr>
          <w:p w14:paraId="67291CDE" w14:textId="77777777" w:rsidR="002E41FE" w:rsidRPr="003E0F1D" w:rsidRDefault="002E41FE" w:rsidP="00577081">
            <w:pPr>
              <w:jc w:val="center"/>
              <w:rPr>
                <w:rFonts w:ascii="Arial Narrow" w:hAnsi="Arial Narrow"/>
                <w:b/>
                <w:bCs/>
              </w:rPr>
            </w:pPr>
            <w:r w:rsidRPr="003E0F1D">
              <w:rPr>
                <w:rFonts w:ascii="Arial Narrow" w:hAnsi="Arial Narrow"/>
                <w:b/>
                <w:bCs/>
              </w:rPr>
              <w:t xml:space="preserve">Delta (%)</w:t>
            </w:r>
          </w:p>
        </w:tc>
      </w:tr>
      <w:tr w:rsidR="002E41FE" w:rsidRPr="003E0F1D" w14:paraId="63F10C42" w14:textId="77777777" w:rsidTr="00D044BC">
        <w:trPr>
          <w:trHeight w:val="126"/>
          <w:jc w:val="center"/>
        </w:trPr>
        <w:tc>
          <w:tcPr>
            <w:tcW w:w="0" w:type="auto"/>
          </w:tcPr>
          <w:p w14:paraId="4845B077" w14:textId="77777777" w:rsidR="002E41FE" w:rsidRPr="003E0F1D" w:rsidRDefault="002E41FE" w:rsidP="00577081">
            <w:pPr>
              <w:rPr>
                <w:rFonts w:ascii="Arial Narrow" w:hAnsi="Arial Narrow"/>
              </w:rPr>
            </w:pPr>
            <w:r w:rsidRPr="003E0F1D">
              <w:rPr>
                <w:rFonts w:ascii="Arial Narrow" w:hAnsi="Arial Narrow"/>
                <w:bCs/>
                <w:lang w:val="en-US"/>
              </w:rPr>
              <w:t xml:space="preserve">Apr 23</w:t>
            </w:r>
          </w:p>
        </w:tc>
        <w:tc>
          <w:tcPr>
            <w:tcW w:w="0" w:type="auto"/>
          </w:tcPr>
          <w:p w14:paraId="348FACDB" w14:textId="54537DD3" w:rsidR="002E41FE" w:rsidRPr="003E0F1D" w:rsidRDefault="002E41FE" w:rsidP="00577081">
            <w:pPr>
              <w:jc w:val="center"/>
              <w:rPr>
                <w:rFonts w:ascii="Arial Narrow" w:hAnsi="Arial Narrow"/>
              </w:rPr>
            </w:pPr>
            <w:r w:rsidRPr="003E0F1D">
              <w:rPr>
                <w:rFonts w:ascii="Arial Narrow" w:hAnsi="Arial Narrow"/>
                <w:bCs/>
                <w:lang w:val="en-US"/>
              </w:rPr>
              <w:t xml:space="preserve">156</w:t>
            </w:r>
          </w:p>
        </w:tc>
        <w:tc>
          <w:tcPr>
            <w:tcW w:w="0" w:type="auto"/>
          </w:tcPr>
          <w:p w14:paraId="06E72F6B" w14:textId="2FDC3139" w:rsidR="002E41FE" w:rsidRPr="003E0F1D" w:rsidRDefault="002E41FE" w:rsidP="00577081">
            <w:pPr>
              <w:jc w:val="center"/>
              <w:rPr>
                <w:rFonts w:ascii="Arial Narrow" w:hAnsi="Arial Narrow"/>
              </w:rPr>
            </w:pPr>
            <w:r w:rsidRPr="003E0F1D">
              <w:rPr>
                <w:rFonts w:ascii="Arial Narrow" w:hAnsi="Arial Narrow"/>
                <w:bCs/>
                <w:lang w:val="en-US"/>
              </w:rPr>
              <w:t xml:space="preserve">156</w:t>
            </w:r>
          </w:p>
        </w:tc>
        <w:tc>
          <w:tcPr>
            <w:tcW w:w="0" w:type="auto"/>
          </w:tcPr>
          <w:p w14:paraId="6E12D7E3" w14:textId="4FB231D8"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-0.26</w:t>
            </w:r>
          </w:p>
        </w:tc>
      </w:tr>
      <w:tr w:rsidR="002E41FE" w:rsidRPr="003E0F1D" w14:paraId="63F10C42" w14:textId="77777777" w:rsidTr="00D044BC">
        <w:trPr>
          <w:trHeight w:val="126"/>
          <w:jc w:val="center"/>
        </w:trPr>
        <w:tc>
          <w:tcPr>
            <w:tcW w:w="0" w:type="auto"/>
          </w:tcPr>
          <w:p w14:paraId="4845B077" w14:textId="77777777" w:rsidR="002E41FE" w:rsidRPr="003E0F1D" w:rsidRDefault="002E41FE" w:rsidP="00577081">
            <w:pPr>
              <w:rPr>
                <w:rFonts w:ascii="Arial Narrow" w:hAnsi="Arial Narrow"/>
              </w:rPr>
            </w:pPr>
            <w:r w:rsidRPr="003E0F1D">
              <w:rPr>
                <w:rFonts w:ascii="Arial Narrow" w:hAnsi="Arial Narrow"/>
                <w:bCs/>
                <w:lang w:val="en-US"/>
              </w:rPr>
              <w:t xml:space="preserve">May 23</w:t>
            </w:r>
          </w:p>
        </w:tc>
        <w:tc>
          <w:tcPr>
            <w:tcW w:w="0" w:type="auto"/>
          </w:tcPr>
          <w:p w14:paraId="348FACDB" w14:textId="54537DD3" w:rsidR="002E41FE" w:rsidRPr="003E0F1D" w:rsidRDefault="002E41FE" w:rsidP="00577081">
            <w:pPr>
              <w:jc w:val="center"/>
              <w:rPr>
                <w:rFonts w:ascii="Arial Narrow" w:hAnsi="Arial Narrow"/>
              </w:rPr>
            </w:pPr>
            <w:r w:rsidRPr="003E0F1D">
              <w:rPr>
                <w:rFonts w:ascii="Arial Narrow" w:hAnsi="Arial Narrow"/>
                <w:bCs/>
                <w:lang w:val="en-US"/>
              </w:rPr>
              <w:t xml:space="preserve">118</w:t>
            </w:r>
          </w:p>
        </w:tc>
        <w:tc>
          <w:tcPr>
            <w:tcW w:w="0" w:type="auto"/>
          </w:tcPr>
          <w:p w14:paraId="06E72F6B" w14:textId="2FDC3139" w:rsidR="002E41FE" w:rsidRPr="003E0F1D" w:rsidRDefault="002E41FE" w:rsidP="00577081">
            <w:pPr>
              <w:jc w:val="center"/>
              <w:rPr>
                <w:rFonts w:ascii="Arial Narrow" w:hAnsi="Arial Narrow"/>
              </w:rPr>
            </w:pPr>
            <w:r w:rsidRPr="003E0F1D">
              <w:rPr>
                <w:rFonts w:ascii="Arial Narrow" w:hAnsi="Arial Narrow"/>
                <w:bCs/>
                <w:lang w:val="en-US"/>
              </w:rPr>
              <w:t xml:space="preserve">155</w:t>
            </w:r>
          </w:p>
        </w:tc>
        <w:tc>
          <w:tcPr>
            <w:tcW w:w="0" w:type="auto"/>
          </w:tcPr>
          <w:p w14:paraId="6E12D7E3" w14:textId="4FB231D8"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-24.13</w:t>
            </w:r>
          </w:p>
        </w:tc>
      </w:tr>
      <w:tr w:rsidR="002E41FE" w:rsidRPr="003E0F1D" w14:paraId="63F10C42" w14:textId="77777777" w:rsidTr="00D044BC">
        <w:trPr>
          <w:trHeight w:val="126"/>
          <w:jc w:val="center"/>
        </w:trPr>
        <w:tc>
          <w:tcPr>
            <w:tcW w:w="0" w:type="auto"/>
          </w:tcPr>
          <w:p w14:paraId="4845B077" w14:textId="77777777" w:rsidR="002E41FE" w:rsidRPr="003E0F1D" w:rsidRDefault="002E41FE" w:rsidP="00577081">
            <w:pPr>
              <w:rPr>
                <w:rFonts w:ascii="Arial Narrow" w:hAnsi="Arial Narrow"/>
              </w:rPr>
            </w:pPr>
            <w:r w:rsidRPr="003E0F1D">
              <w:rPr>
                <w:rFonts w:ascii="Arial Narrow" w:hAnsi="Arial Narrow"/>
                <w:bCs/>
                <w:lang w:val="en-US"/>
              </w:rPr>
              <w:t xml:space="preserve">Jun 23</w:t>
            </w:r>
          </w:p>
        </w:tc>
        <w:tc>
          <w:tcPr>
            <w:tcW w:w="0" w:type="auto"/>
          </w:tcPr>
          <w:p w14:paraId="348FACDB" w14:textId="54537DD3" w:rsidR="002E41FE" w:rsidRPr="003E0F1D" w:rsidRDefault="002E41FE" w:rsidP="00577081">
            <w:pPr>
              <w:jc w:val="center"/>
              <w:rPr>
                <w:rFonts w:ascii="Arial Narrow" w:hAnsi="Arial Narrow"/>
              </w:rPr>
            </w:pPr>
            <w:r w:rsidRPr="003E0F1D">
              <w:rPr>
                <w:rFonts w:ascii="Arial Narrow" w:hAnsi="Arial Narrow"/>
                <w:bCs/>
                <w:lang w:val="en-US"/>
              </w:rPr>
              <w:t xml:space="preserve">124</w:t>
            </w:r>
          </w:p>
        </w:tc>
        <w:tc>
          <w:tcPr>
            <w:tcW w:w="0" w:type="auto"/>
          </w:tcPr>
          <w:p w14:paraId="06E72F6B" w14:textId="2FDC3139" w:rsidR="002E41FE" w:rsidRPr="003E0F1D" w:rsidRDefault="002E41FE" w:rsidP="00577081">
            <w:pPr>
              <w:jc w:val="center"/>
              <w:rPr>
                <w:rFonts w:ascii="Arial Narrow" w:hAnsi="Arial Narrow"/>
              </w:rPr>
            </w:pPr>
            <w:r w:rsidRPr="003E0F1D">
              <w:rPr>
                <w:rFonts w:ascii="Arial Narrow" w:hAnsi="Arial Narrow"/>
                <w:bCs/>
                <w:lang w:val="en-US"/>
              </w:rPr>
              <w:t xml:space="preserve">141</w:t>
            </w:r>
          </w:p>
        </w:tc>
        <w:tc>
          <w:tcPr>
            <w:tcW w:w="0" w:type="auto"/>
          </w:tcPr>
          <w:p w14:paraId="6E12D7E3" w14:textId="4FB231D8"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-12.12</w:t>
            </w:r>
          </w:p>
        </w:tc>
      </w:tr>
      <w:tr w:rsidR="00221EFB" w:rsidRPr="003E0F1D" w14:paraId="53EC45D2" w14:textId="77777777" w:rsidTr="00D044BC">
        <w:trPr>
          <w:trHeight w:val="131"/>
          <w:jc w:val="center"/>
        </w:trPr>
        <w:tc>
          <w:tcPr>
            <w:tcW w:w="0" w:type="auto"/>
          </w:tcPr>
          <w:p w14:paraId="29F44C7C" w14:textId="3EE1239D" w:rsidR="00221EFB" w:rsidRPr="00221EFB" w:rsidRDefault="00221EFB" w:rsidP="00221EFB">
            <w:pPr>
              <w:rPr>
                <w:rFonts w:ascii="Arial Narrow" w:hAnsi="Arial Narrow"/>
                <w:b/>
                <w:bCs/>
                <w:lang w:val="en-US"/>
              </w:rPr>
            </w:pPr>
            <w:r w:rsidRPr="00221EFB">
              <w:rPr>
                <w:b/>
                <w:bCs/>
              </w:rPr>
              <w:t>Total</w:t>
            </w:r>
          </w:p>
        </w:tc>
        <w:tc>
          <w:tcPr>
            <w:tcW w:w="0" w:type="auto"/>
          </w:tcPr>
          <w:p w14:paraId="1C26F41C" w14:textId="61F9AD36" w:rsidR="00221EFB" w:rsidRPr="003E0F1D" w:rsidRDefault="00221EFB" w:rsidP="00221EFB">
            <w:pPr>
              <w:jc w:val="center"/>
              <w:rPr>
                <w:rFonts w:ascii="Arial Narrow" w:hAnsi="Arial Narrow"/>
                <w:bCs/>
                <w:lang w:val="en-US"/>
              </w:rPr>
            </w:pPr>
            <w:r w:rsidRPr="003E0F1D">
              <w:rPr>
                <w:rFonts w:ascii="Arial Narrow" w:hAnsi="Arial Narrow"/>
                <w:b/>
                <w:lang w:val="en-US"/>
              </w:rPr>
              <w:t xml:space="preserve">398</w:t>
            </w:r>
          </w:p>
        </w:tc>
        <w:tc>
          <w:tcPr>
            <w:tcW w:w="0" w:type="auto"/>
          </w:tcPr>
          <w:p w14:paraId="1D6F9F74" w14:textId="67609834" w:rsidR="00221EFB" w:rsidRPr="003E0F1D" w:rsidRDefault="00221EFB" w:rsidP="00221EFB">
            <w:pPr>
              <w:jc w:val="center"/>
              <w:rPr>
                <w:rFonts w:ascii="Arial Narrow" w:hAnsi="Arial Narrow"/>
                <w:bCs/>
                <w:lang w:val="en-US"/>
              </w:rPr>
            </w:pPr>
            <w:bookmarkStart w:id="11" w:name="_Hlk142801756"/>
            <w:r w:rsidRPr="003E0F1D">
              <w:rPr>
                <w:rFonts w:ascii="Arial Narrow" w:hAnsi="Arial Narrow"/>
                <w:b/>
                <w:lang w:val="en-US"/>
              </w:rPr>
              <w:t xml:space="preserve">453</w:t>
            </w:r>
            <w:bookmarkEnd w:id="11"/>
          </w:p>
        </w:tc>
        <w:tc>
          <w:tcPr>
            <w:tcW w:w="0" w:type="auto"/>
          </w:tcPr>
          <w:p w14:paraId="36D2E6C8" w14:textId="5B95A2CF" w:rsidR="00221EFB" w:rsidRPr="001B706F" w:rsidRDefault="00221EFB" w:rsidP="00221EFB">
            <w:pPr>
              <w:jc w:val="center"/>
              <w:rPr>
                <w:rFonts w:ascii="Arial Narrow" w:hAnsi="Arial Narrow"/>
                <w:bCs/>
                <w:color w:val="FF0000"/>
                <w:lang w:val="en-US"/>
              </w:rPr>
            </w:pPr>
            <w:r w:rsidRPr="001B706F">
              <w:rPr>
                <w:rFonts w:ascii="Arial Narrow" w:hAnsi="Arial Narrow"/>
                <w:b/>
                <w:color w:val="FF0000"/>
                <w:lang w:val="en-US"/>
              </w:rPr>
              <w:t xml:space="preserve">-12</w:t>
            </w:r>
          </w:p>
        </w:tc>
      </w:tr>
    </w:tbl>
    <w:p w14:paraId="3D21985A" w14:textId="0FC5F8C0" w:rsidR="002E41FE" w:rsidRPr="003E0F1D" w:rsidRDefault="002E41FE" w:rsidP="002E41FE">
      <w:pPr>
        <w:spacing w:after="200"/>
        <w:jc w:val="center"/>
        <w:rPr>
          <w:i/>
          <w:iCs/>
          <w:color w:val="5F0505"/>
          <w:sz w:val="18"/>
          <w:szCs w:val="18"/>
          <w:lang w:val="en-ZA"/>
        </w:rPr>
      </w:pPr>
      <w:bookmarkStart w:id="12" w:name="_Ref129686309"/>
      <w:bookmarkStart w:id="13" w:name="_Toc130236186"/>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2</w:t>
      </w:r>
      <w:r w:rsidRPr="003E0F1D">
        <w:rPr>
          <w:i/>
          <w:iCs/>
          <w:color w:val="5F0505"/>
          <w:sz w:val="18"/>
          <w:szCs w:val="18"/>
          <w:lang w:val="en-ZA"/>
        </w:rPr>
        <w:fldChar w:fldCharType="end"/>
      </w:r>
      <w:bookmarkEnd w:id="12"/>
      <w:r w:rsidRPr="003E0F1D">
        <w:rPr>
          <w:i/>
          <w:iCs/>
          <w:color w:val="5F0505"/>
          <w:sz w:val="18"/>
          <w:szCs w:val="18"/>
          <w:lang w:val="en-ZA"/>
        </w:rPr>
        <w:t xml:space="preserve">: </w:t>
      </w:r>
      <w:r w:rsidR="005D7D5C">
        <w:rPr>
          <w:i/>
          <w:iCs/>
          <w:color w:val="5F0505"/>
          <w:sz w:val="18"/>
          <w:szCs w:val="18"/>
          <w:lang w:val="en-ZA"/>
        </w:rPr>
        <w:t>Highveld</w:t>
      </w:r>
      <w:r w:rsidRPr="003E0F1D">
        <w:rPr>
          <w:i/>
          <w:iCs/>
          <w:color w:val="5F0505"/>
          <w:sz w:val="18"/>
          <w:szCs w:val="18"/>
          <w:lang w:val="en-ZA"/>
        </w:rPr>
        <w:t xml:space="preserve"> Irradiation and forecast.</w:t>
      </w:r>
      <w:bookmarkEnd w:id="13"/>
    </w:p>
    <w:p w14:paraId="4CDE7954" w14:textId="77777777" w:rsidR="002E41FE" w:rsidRPr="003E0F1D" w:rsidRDefault="002E41FE" w:rsidP="002E41FE">
      <w:pPr>
        <w:jc w:val="both"/>
        <w:rPr>
          <w:lang w:val="en-ZA"/>
        </w:rPr>
      </w:pPr>
    </w:p>
    <w:bookmarkEnd w:id="10"/>
    <w:p w14:paraId="1D2D8C63" w14:textId="6F5D2762" w:rsidR="002E41FE" w:rsidRPr="003E0F1D" w:rsidRDefault="002B6C8B" w:rsidP="002E41FE">
      <w:pPr>
        <w:jc w:val="both"/>
        <w:rPr>
          <w:lang w:val="en-ZA"/>
        </w:rPr>
      </w:pPr>
      <w:r w:rsidRPr="002B6C8B">
        <w:rPr>
          <w:lang w:val="en-ZA"/>
        </w:rPr>
        <w:t xml:space="preserve">The actual irradiation was 398 kWh/m</w:t>
      </w:r>
      <w:r w:rsidRPr="002B6C8B">
        <w:rPr>
          <w:vertAlign w:val="superscript"/>
          <w:lang w:val="en-ZA"/>
        </w:rPr>
        <w:t>2</w:t>
      </w:r>
      <w:r w:rsidRPr="002B6C8B">
        <w:rPr>
          <w:lang w:val="en-ZA"/>
        </w:rPr>
        <w:t xml:space="preserve">, -12% lower than the forecasted irradiation of</w:t>
      </w:r>
      <w:r>
        <w:rPr>
          <w:lang w:val="en-ZA"/>
        </w:rPr>
        <w:t xml:space="preserve"> </w:t>
      </w:r>
      <w:r w:rsidRPr="002B6C8B">
        <w:rPr>
          <w:lang w:val="en-ZA"/>
        </w:rPr>
        <w:t xml:space="preserve">453 kWh/m</w:t>
      </w:r>
      <w:r w:rsidRPr="002B6C8B">
        <w:rPr>
          <w:vertAlign w:val="superscript"/>
          <w:lang w:val="en-ZA"/>
        </w:rPr>
        <w:t>2</w:t>
      </w:r>
      <w:r w:rsidRPr="002B6C8B">
        <w:rPr>
          <w:lang w:val="en-ZA"/>
        </w:rPr>
        <w:t>. The below forecast irradiation in Q1 is due to poor irradiation experienced in March.</w:t>
      </w:r>
    </w:p>
    <w:p w14:paraId="776F62E4" w14:textId="77777777" w:rsidR="002E41FE" w:rsidRPr="003E0F1D" w:rsidRDefault="002E41FE" w:rsidP="002E41FE">
      <w:pPr>
        <w:jc w:val="both"/>
        <w:rPr>
          <w:lang w:val="en-ZA"/>
        </w:rPr>
      </w:pPr>
    </w:p>
    <w:p w14:paraId="0731B620"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14" w:name="_Toc130236244"/>
      <w:r w:rsidRPr="003E0F1D">
        <w:rPr>
          <w:rFonts w:cs="Arial"/>
          <w:color w:val="666666"/>
          <w:sz w:val="28"/>
          <w:szCs w:val="32"/>
          <w:lang w:val="en-ZA"/>
        </w:rPr>
        <w:t>Availability Vs Forecast</w:t>
      </w:r>
      <w:bookmarkEnd w:id="14"/>
    </w:p>
    <w:p w14:paraId="19248F51" w14:textId="77777777" w:rsidR="002E41FE" w:rsidRPr="003E0F1D" w:rsidRDefault="002E41FE" w:rsidP="002E41FE">
      <w:pPr>
        <w:jc w:val="both"/>
        <w:rPr>
          <w:lang w:val="en-ZA"/>
        </w:rPr>
      </w:pPr>
    </w:p>
    <w:p w14:paraId="4A9B4FAA" w14:textId="0F5A95DA" w:rsidR="002B6C8B" w:rsidRPr="002B6C8B" w:rsidRDefault="002B6C8B" w:rsidP="002B6C8B">
      <w:pPr>
        <w:jc w:val="both"/>
        <w:rPr>
          <w:lang w:val="en-ZA" w:eastAsia="en-US"/>
        </w:rPr>
      </w:pPr>
      <w:r w:rsidRPr="002B6C8B">
        <w:rPr>
          <w:lang w:val="en-ZA" w:eastAsia="en-US"/>
        </w:rPr>
        <w:t xml:space="preserve">The </w:t>
      </w:r>
      <w:r w:rsidRPr="002B6C8B" w:rsidDel="00EE550C">
        <w:rPr>
          <w:lang w:val="en-ZA" w:eastAsia="en-US"/>
        </w:rPr>
        <w:t xml:space="preserve">Operator </w:t>
      </w:r>
      <w:r w:rsidRPr="002B6C8B" w:rsidDel="008F4AA4">
        <w:rPr>
          <w:lang w:val="en-ZA" w:eastAsia="en-US"/>
        </w:rPr>
        <w:t>has</w:t>
      </w:r>
      <w:r w:rsidRPr="002B6C8B">
        <w:rPr>
          <w:lang w:val="en-ZA" w:eastAsia="en-US"/>
        </w:rPr>
        <w:t xml:space="preserve"> stated a minimum guaranteed availability of 9</w:t>
      </w:r>
      <w:r>
        <w:rPr>
          <w:lang w:val="en-ZA" w:eastAsia="en-US"/>
        </w:rPr>
        <w:t>9</w:t>
      </w:r>
      <w:r w:rsidRPr="002B6C8B">
        <w:rPr>
          <w:lang w:val="en-ZA" w:eastAsia="en-US"/>
        </w:rPr>
        <w:t xml:space="preserve"> % in their monthly reports. Harmattan has used this guaranteed availability to compare with the actual availability from the SCADA.</w:t>
      </w:r>
    </w:p>
    <w:p w14:paraId="1159FC69" w14:textId="77777777" w:rsidR="002E41FE" w:rsidRPr="003E0F1D" w:rsidRDefault="002E41FE" w:rsidP="002E41FE">
      <w:pPr>
        <w:jc w:val="both"/>
        <w:rPr>
          <w:lang w:val="en-ZA"/>
        </w:rPr>
      </w:pPr>
    </w:p>
    <w:tbl>
      <w:tblPr>
        <w:tblStyle w:val="TableGridLight1"/>
        <w:tblW w:w="0" w:type="auto"/>
        <w:jc w:val="center"/>
        <w:tblLook w:val="04A0" w:firstRow="1" w:lastRow="0" w:firstColumn="1" w:lastColumn="0" w:noHBand="0" w:noVBand="1"/>
      </w:tblPr>
      <w:tblGrid>
        <w:gridCol w:w="1137"/>
        <w:gridCol w:w="2636"/>
        <w:gridCol w:w="2617"/>
        <w:gridCol w:w="2627"/>
      </w:tblGrid>
      <w:tr w:rsidR="002E41FE" w:rsidRPr="003E0F1D" w14:paraId="3F133B08" w14:textId="77777777" w:rsidTr="00BC1624">
        <w:trPr>
          <w:trHeight w:val="238"/>
          <w:jc w:val="center"/>
        </w:trPr>
        <w:tc>
          <w:tcPr>
            <w:tcW w:w="0" w:type="auto"/>
            <w:gridSpan w:val="4"/>
            <w:shd w:val="clear" w:color="auto" w:fill="5F0500"/>
          </w:tcPr>
          <w:p w14:paraId="4434F7CD" w14:textId="77777777" w:rsidR="002E41FE" w:rsidRPr="003E0F1D" w:rsidRDefault="002E41FE" w:rsidP="00577081">
            <w:pPr>
              <w:jc w:val="center"/>
              <w:rPr>
                <w:rFonts w:ascii="Arial Narrow" w:hAnsi="Arial Narrow"/>
                <w:b/>
                <w:bCs/>
              </w:rPr>
            </w:pPr>
            <w:r w:rsidRPr="003E0F1D">
              <w:rPr>
                <w:rFonts w:ascii="Arial Narrow" w:hAnsi="Arial Narrow"/>
                <w:b/>
                <w:bCs/>
              </w:rPr>
              <w:t>Availability (%)</w:t>
            </w:r>
          </w:p>
        </w:tc>
      </w:tr>
      <w:tr w:rsidR="002E41FE" w:rsidRPr="003E0F1D" w14:paraId="49E982F8" w14:textId="77777777" w:rsidTr="00BC1624">
        <w:trPr>
          <w:trHeight w:val="238"/>
          <w:jc w:val="center"/>
        </w:trPr>
        <w:tc>
          <w:tcPr>
            <w:tcW w:w="0" w:type="auto"/>
            <w:shd w:val="clear" w:color="auto" w:fill="5F0500"/>
          </w:tcPr>
          <w:p w14:paraId="5FCC674A" w14:textId="77777777" w:rsidR="002E41FE" w:rsidRPr="003E0F1D" w:rsidRDefault="002E41FE" w:rsidP="00577081">
            <w:pPr>
              <w:rPr>
                <w:rFonts w:ascii="Arial Narrow" w:hAnsi="Arial Narrow"/>
                <w:b/>
                <w:bCs/>
              </w:rPr>
            </w:pPr>
            <w:r w:rsidRPr="003E0F1D">
              <w:rPr>
                <w:rFonts w:ascii="Arial Narrow" w:hAnsi="Arial Narrow"/>
                <w:b/>
                <w:bCs/>
              </w:rPr>
              <w:t>Month</w:t>
            </w:r>
          </w:p>
        </w:tc>
        <w:tc>
          <w:tcPr>
            <w:tcW w:w="0" w:type="auto"/>
            <w:shd w:val="clear" w:color="auto" w:fill="5F0500"/>
          </w:tcPr>
          <w:p w14:paraId="3FA3635D" w14:textId="77777777" w:rsidR="002E41FE" w:rsidRPr="003E0F1D" w:rsidRDefault="002E41FE" w:rsidP="00577081">
            <w:pPr>
              <w:jc w:val="center"/>
              <w:rPr>
                <w:rFonts w:ascii="Arial Narrow" w:hAnsi="Arial Narrow"/>
                <w:b/>
                <w:bCs/>
                <w:lang w:val="en-US"/>
              </w:rPr>
            </w:pPr>
            <w:r w:rsidRPr="003E0F1D">
              <w:rPr>
                <w:rFonts w:ascii="Arial Narrow" w:hAnsi="Arial Narrow"/>
                <w:b/>
                <w:bCs/>
              </w:rPr>
              <w:t xml:space="preserve">Actual </w:t>
            </w:r>
          </w:p>
        </w:tc>
        <w:tc>
          <w:tcPr>
            <w:tcW w:w="0" w:type="auto"/>
            <w:shd w:val="clear" w:color="auto" w:fill="5F0500"/>
          </w:tcPr>
          <w:p w14:paraId="7A27CCAF" w14:textId="77777777" w:rsidR="002E41FE" w:rsidRPr="003E0F1D" w:rsidRDefault="002E41FE" w:rsidP="00577081">
            <w:pPr>
              <w:jc w:val="center"/>
              <w:rPr>
                <w:rFonts w:ascii="Arial Narrow" w:hAnsi="Arial Narrow"/>
                <w:b/>
                <w:bCs/>
              </w:rPr>
            </w:pPr>
            <w:r w:rsidRPr="003E0F1D">
              <w:rPr>
                <w:rFonts w:ascii="Arial Narrow" w:hAnsi="Arial Narrow"/>
                <w:b/>
                <w:bCs/>
              </w:rPr>
              <w:t>Forecast</w:t>
            </w:r>
          </w:p>
        </w:tc>
        <w:tc>
          <w:tcPr>
            <w:tcW w:w="0" w:type="auto"/>
            <w:shd w:val="clear" w:color="auto" w:fill="5F0500"/>
          </w:tcPr>
          <w:p w14:paraId="63E456F9" w14:textId="77777777" w:rsidR="002E41FE" w:rsidRPr="003E0F1D" w:rsidRDefault="002E41FE" w:rsidP="00577081">
            <w:pPr>
              <w:jc w:val="center"/>
              <w:rPr>
                <w:rFonts w:ascii="Arial Narrow" w:hAnsi="Arial Narrow"/>
                <w:b/>
                <w:bCs/>
              </w:rPr>
            </w:pPr>
            <w:r w:rsidRPr="003E0F1D">
              <w:rPr>
                <w:rFonts w:ascii="Arial Narrow" w:hAnsi="Arial Narrow"/>
                <w:b/>
                <w:bCs/>
              </w:rPr>
              <w:t xml:space="preserve">Delta (%)</w:t>
            </w:r>
          </w:p>
        </w:tc>
      </w:tr>
      <w:tr w:rsidR="002E41FE" w:rsidRPr="003E0F1D" w14:paraId="2511A844" w14:textId="77777777" w:rsidTr="00BC1624">
        <w:trPr>
          <w:trHeight w:val="116"/>
          <w:jc w:val="center"/>
        </w:trPr>
        <w:tc>
          <w:tcPr>
            <w:tcW w:w="0" w:type="auto"/>
          </w:tcPr>
          <w:p w14:paraId="3DFB2D45" w14:textId="77777777" w:rsidR="002E41FE" w:rsidRPr="003E0F1D" w:rsidRDefault="002E41FE" w:rsidP="00577081">
            <w:pPr>
              <w:rPr>
                <w:rFonts w:ascii="Arial Narrow" w:hAnsi="Arial Narrow"/>
              </w:rPr>
            </w:pPr>
            <w:r w:rsidRPr="003E0F1D">
              <w:rPr>
                <w:rFonts w:ascii="Arial Narrow" w:hAnsi="Arial Narrow"/>
                <w:bCs/>
                <w:lang w:val="en-US"/>
              </w:rPr>
              <w:t xml:space="preserve">Apr 23</w:t>
            </w:r>
          </w:p>
        </w:tc>
        <w:tc>
          <w:tcPr>
            <w:tcW w:w="0" w:type="auto"/>
          </w:tcPr>
          <w:p w14:paraId="6804881B" w14:textId="3A05CB4B" w:rsidR="002E41FE" w:rsidRPr="003E0F1D" w:rsidRDefault="002E41FE" w:rsidP="00577081">
            <w:pPr>
              <w:jc w:val="center"/>
              <w:rPr>
                <w:rFonts w:ascii="Arial Narrow" w:hAnsi="Arial Narrow"/>
              </w:rPr>
            </w:pPr>
            <w:r w:rsidRPr="003E0F1D">
              <w:rPr>
                <w:rFonts w:ascii="Arial Narrow" w:hAnsi="Arial Narrow"/>
                <w:bCs/>
                <w:lang w:val="en-US"/>
              </w:rPr>
              <w:t xml:space="preserve">79</w:t>
            </w:r>
          </w:p>
        </w:tc>
        <w:tc>
          <w:tcPr>
            <w:tcW w:w="0" w:type="auto"/>
          </w:tcPr>
          <w:p w14:paraId="10E65E0F" w14:textId="5091BC92" w:rsidR="002E41FE" w:rsidRPr="003E0F1D" w:rsidRDefault="002E41FE" w:rsidP="00577081">
            <w:pPr>
              <w:jc w:val="center"/>
              <w:rPr>
                <w:rFonts w:ascii="Arial Narrow" w:hAnsi="Arial Narrow"/>
              </w:rPr>
            </w:pPr>
            <w:r w:rsidRPr="003E0F1D">
              <w:rPr>
                <w:rFonts w:ascii="Arial Narrow" w:hAnsi="Arial Narrow"/>
                <w:bCs/>
                <w:lang w:val="en-US"/>
              </w:rPr>
              <w:t xml:space="preserve">99</w:t>
            </w:r>
          </w:p>
        </w:tc>
        <w:tc>
          <w:tcPr>
            <w:tcW w:w="0" w:type="auto"/>
          </w:tcPr>
          <w:p w14:paraId="70B32EA7" w14:textId="3B22689C" w:rsidR="002E41FE" w:rsidRPr="003E0F1D" w:rsidRDefault="002E41FE" w:rsidP="00577081">
            <w:pPr>
              <w:jc w:val="center"/>
              <w:rPr>
                <w:rFonts w:ascii="Arial Narrow" w:hAnsi="Arial Narrow"/>
              </w:rPr>
            </w:pPr>
            <w:r w:rsidRPr="002062E5">
              <w:rPr>
                <w:rFonts w:ascii="Arial Narrow" w:hAnsi="Arial Narrow"/>
                <w:bCs/>
                <w:color w:val="FF0000"/>
                <w:lang w:val="en-US"/>
              </w:rPr>
              <w:t xml:space="preserve">-20.31</w:t>
            </w:r>
          </w:p>
        </w:tc>
      </w:tr>
      <w:tr w:rsidR="002E41FE" w:rsidRPr="003E0F1D" w14:paraId="2511A844" w14:textId="77777777" w:rsidTr="00BC1624">
        <w:trPr>
          <w:trHeight w:val="116"/>
          <w:jc w:val="center"/>
        </w:trPr>
        <w:tc>
          <w:tcPr>
            <w:tcW w:w="0" w:type="auto"/>
          </w:tcPr>
          <w:p w14:paraId="3DFB2D45" w14:textId="77777777" w:rsidR="002E41FE" w:rsidRPr="003E0F1D" w:rsidRDefault="002E41FE" w:rsidP="00577081">
            <w:pPr>
              <w:rPr>
                <w:rFonts w:ascii="Arial Narrow" w:hAnsi="Arial Narrow"/>
              </w:rPr>
            </w:pPr>
            <w:r w:rsidRPr="003E0F1D">
              <w:rPr>
                <w:rFonts w:ascii="Arial Narrow" w:hAnsi="Arial Narrow"/>
                <w:bCs/>
                <w:lang w:val="en-US"/>
              </w:rPr>
              <w:t xml:space="preserve">May 23</w:t>
            </w:r>
          </w:p>
        </w:tc>
        <w:tc>
          <w:tcPr>
            <w:tcW w:w="0" w:type="auto"/>
          </w:tcPr>
          <w:p w14:paraId="6804881B" w14:textId="3A05CB4B" w:rsidR="002E41FE" w:rsidRPr="003E0F1D" w:rsidRDefault="002E41FE" w:rsidP="00577081">
            <w:pPr>
              <w:jc w:val="center"/>
              <w:rPr>
                <w:rFonts w:ascii="Arial Narrow" w:hAnsi="Arial Narrow"/>
              </w:rPr>
            </w:pPr>
            <w:r w:rsidRPr="003E0F1D">
              <w:rPr>
                <w:rFonts w:ascii="Arial Narrow" w:hAnsi="Arial Narrow"/>
                <w:bCs/>
                <w:lang w:val="en-US"/>
              </w:rPr>
              <w:t xml:space="preserve">70</w:t>
            </w:r>
          </w:p>
        </w:tc>
        <w:tc>
          <w:tcPr>
            <w:tcW w:w="0" w:type="auto"/>
          </w:tcPr>
          <w:p w14:paraId="10E65E0F" w14:textId="5091BC92" w:rsidR="002E41FE" w:rsidRPr="003E0F1D" w:rsidRDefault="002E41FE" w:rsidP="00577081">
            <w:pPr>
              <w:jc w:val="center"/>
              <w:rPr>
                <w:rFonts w:ascii="Arial Narrow" w:hAnsi="Arial Narrow"/>
              </w:rPr>
            </w:pPr>
            <w:r w:rsidRPr="003E0F1D">
              <w:rPr>
                <w:rFonts w:ascii="Arial Narrow" w:hAnsi="Arial Narrow"/>
                <w:bCs/>
                <w:lang w:val="en-US"/>
              </w:rPr>
              <w:t xml:space="preserve">99</w:t>
            </w:r>
          </w:p>
        </w:tc>
        <w:tc>
          <w:tcPr>
            <w:tcW w:w="0" w:type="auto"/>
          </w:tcPr>
          <w:p w14:paraId="70B32EA7" w14:textId="3B22689C" w:rsidR="002E41FE" w:rsidRPr="003E0F1D" w:rsidRDefault="002E41FE" w:rsidP="00577081">
            <w:pPr>
              <w:jc w:val="center"/>
              <w:rPr>
                <w:rFonts w:ascii="Arial Narrow" w:hAnsi="Arial Narrow"/>
              </w:rPr>
            </w:pPr>
            <w:r w:rsidRPr="002062E5">
              <w:rPr>
                <w:rFonts w:ascii="Arial Narrow" w:hAnsi="Arial Narrow"/>
                <w:bCs/>
                <w:color w:val="FF0000"/>
                <w:lang w:val="en-US"/>
              </w:rPr>
              <w:t xml:space="preserve">-28.92</w:t>
            </w:r>
          </w:p>
        </w:tc>
      </w:tr>
      <w:tr w:rsidR="002E41FE" w:rsidRPr="003E0F1D" w14:paraId="2511A844" w14:textId="77777777" w:rsidTr="00BC1624">
        <w:trPr>
          <w:trHeight w:val="116"/>
          <w:jc w:val="center"/>
        </w:trPr>
        <w:tc>
          <w:tcPr>
            <w:tcW w:w="0" w:type="auto"/>
          </w:tcPr>
          <w:p w14:paraId="3DFB2D45" w14:textId="77777777" w:rsidR="002E41FE" w:rsidRPr="003E0F1D" w:rsidRDefault="002E41FE" w:rsidP="00577081">
            <w:pPr>
              <w:rPr>
                <w:rFonts w:ascii="Arial Narrow" w:hAnsi="Arial Narrow"/>
              </w:rPr>
            </w:pPr>
            <w:r w:rsidRPr="003E0F1D">
              <w:rPr>
                <w:rFonts w:ascii="Arial Narrow" w:hAnsi="Arial Narrow"/>
                <w:bCs/>
                <w:lang w:val="en-US"/>
              </w:rPr>
              <w:t xml:space="preserve">Jun 23</w:t>
            </w:r>
          </w:p>
        </w:tc>
        <w:tc>
          <w:tcPr>
            <w:tcW w:w="0" w:type="auto"/>
          </w:tcPr>
          <w:p w14:paraId="6804881B" w14:textId="3A05CB4B" w:rsidR="002E41FE" w:rsidRPr="003E0F1D" w:rsidRDefault="002E41FE" w:rsidP="00577081">
            <w:pPr>
              <w:jc w:val="center"/>
              <w:rPr>
                <w:rFonts w:ascii="Arial Narrow" w:hAnsi="Arial Narrow"/>
              </w:rPr>
            </w:pPr>
            <w:r w:rsidRPr="003E0F1D">
              <w:rPr>
                <w:rFonts w:ascii="Arial Narrow" w:hAnsi="Arial Narrow"/>
                <w:bCs/>
                <w:lang w:val="en-US"/>
              </w:rPr>
              <w:t xml:space="preserve">62</w:t>
            </w:r>
          </w:p>
        </w:tc>
        <w:tc>
          <w:tcPr>
            <w:tcW w:w="0" w:type="auto"/>
          </w:tcPr>
          <w:p w14:paraId="10E65E0F" w14:textId="5091BC92" w:rsidR="002E41FE" w:rsidRPr="003E0F1D" w:rsidRDefault="002E41FE" w:rsidP="00577081">
            <w:pPr>
              <w:jc w:val="center"/>
              <w:rPr>
                <w:rFonts w:ascii="Arial Narrow" w:hAnsi="Arial Narrow"/>
              </w:rPr>
            </w:pPr>
            <w:r w:rsidRPr="003E0F1D">
              <w:rPr>
                <w:rFonts w:ascii="Arial Narrow" w:hAnsi="Arial Narrow"/>
                <w:bCs/>
                <w:lang w:val="en-US"/>
              </w:rPr>
              <w:t xml:space="preserve">99</w:t>
            </w:r>
          </w:p>
        </w:tc>
        <w:tc>
          <w:tcPr>
            <w:tcW w:w="0" w:type="auto"/>
          </w:tcPr>
          <w:p w14:paraId="70B32EA7" w14:textId="3B22689C" w:rsidR="002E41FE" w:rsidRPr="003E0F1D" w:rsidRDefault="002E41FE" w:rsidP="00577081">
            <w:pPr>
              <w:jc w:val="center"/>
              <w:rPr>
                <w:rFonts w:ascii="Arial Narrow" w:hAnsi="Arial Narrow"/>
              </w:rPr>
            </w:pPr>
            <w:r w:rsidRPr="002062E5">
              <w:rPr>
                <w:rFonts w:ascii="Arial Narrow" w:hAnsi="Arial Narrow"/>
                <w:bCs/>
                <w:color w:val="FF0000"/>
                <w:lang w:val="en-US"/>
              </w:rPr>
              <w:t xml:space="preserve">-37.78</w:t>
            </w:r>
          </w:p>
        </w:tc>
      </w:tr>
      <w:tr w:rsidR="00221EFB" w:rsidRPr="003E0F1D" w14:paraId="2182734A" w14:textId="77777777" w:rsidTr="00BC1624">
        <w:trPr>
          <w:trHeight w:val="121"/>
          <w:jc w:val="center"/>
        </w:trPr>
        <w:tc>
          <w:tcPr>
            <w:tcW w:w="0" w:type="auto"/>
          </w:tcPr>
          <w:p w14:paraId="3BE1E4A9" w14:textId="21B6D9AF" w:rsidR="00221EFB" w:rsidRPr="003E0F1D" w:rsidRDefault="00221EFB" w:rsidP="00221EFB">
            <w:pPr>
              <w:rPr>
                <w:rFonts w:ascii="Arial Narrow" w:hAnsi="Arial Narrow"/>
                <w:bCs/>
                <w:lang w:val="en-US"/>
              </w:rPr>
            </w:pPr>
            <w:r w:rsidRPr="00221EFB">
              <w:rPr>
                <w:rFonts w:ascii="Arial Narrow" w:hAnsi="Arial Narrow"/>
                <w:b/>
                <w:lang w:val="en-US"/>
              </w:rPr>
              <w:t>Total</w:t>
            </w:r>
          </w:p>
        </w:tc>
        <w:tc>
          <w:tcPr>
            <w:tcW w:w="0" w:type="auto"/>
          </w:tcPr>
          <w:p w14:paraId="640DF82A" w14:textId="46469208" w:rsidR="00221EFB" w:rsidRPr="003E0F1D" w:rsidRDefault="00221EFB" w:rsidP="00221EFB">
            <w:pPr>
              <w:jc w:val="center"/>
              <w:rPr>
                <w:rFonts w:ascii="Arial Narrow" w:hAnsi="Arial Narrow"/>
                <w:bCs/>
                <w:lang w:val="en-US"/>
              </w:rPr>
            </w:pPr>
            <w:r w:rsidRPr="00221EFB">
              <w:rPr>
                <w:rFonts w:ascii="Arial Narrow" w:hAnsi="Arial Narrow"/>
                <w:b/>
                <w:lang w:val="en-US"/>
              </w:rPr>
              <w:t xml:space="preserve">70</w:t>
            </w:r>
          </w:p>
        </w:tc>
        <w:tc>
          <w:tcPr>
            <w:tcW w:w="0" w:type="auto"/>
          </w:tcPr>
          <w:p w14:paraId="06F65C1F" w14:textId="37F9C92F" w:rsidR="00221EFB" w:rsidRPr="003E0F1D" w:rsidRDefault="00221EFB" w:rsidP="00221EFB">
            <w:pPr>
              <w:jc w:val="center"/>
              <w:rPr>
                <w:rFonts w:ascii="Arial Narrow" w:hAnsi="Arial Narrow"/>
                <w:bCs/>
                <w:lang w:val="en-US"/>
              </w:rPr>
            </w:pPr>
            <w:r w:rsidRPr="00221EFB">
              <w:rPr>
                <w:rFonts w:ascii="Arial Narrow" w:hAnsi="Arial Narrow"/>
                <w:b/>
                <w:lang w:val="en-US"/>
              </w:rPr>
              <w:t xml:space="preserve">99</w:t>
            </w:r>
          </w:p>
        </w:tc>
        <w:tc>
          <w:tcPr>
            <w:tcW w:w="0" w:type="auto"/>
          </w:tcPr>
          <w:p w14:paraId="14C34032" w14:textId="36F99C5F" w:rsidR="00221EFB" w:rsidRPr="003E0F1D" w:rsidRDefault="00221EFB" w:rsidP="00221EFB">
            <w:pPr>
              <w:jc w:val="center"/>
              <w:rPr>
                <w:rFonts w:ascii="Arial Narrow" w:hAnsi="Arial Narrow"/>
                <w:bCs/>
                <w:lang w:val="en-US"/>
              </w:rPr>
            </w:pPr>
            <w:r w:rsidRPr="001B706F">
              <w:rPr>
                <w:rFonts w:ascii="Arial Narrow" w:hAnsi="Arial Narrow"/>
                <w:b/>
                <w:color w:val="FF0000"/>
                <w:lang w:val="en-US"/>
              </w:rPr>
              <w:t xml:space="preserve">-29</w:t>
            </w:r>
          </w:p>
        </w:tc>
      </w:tr>
    </w:tbl>
    <w:p w14:paraId="7FE6FC31" w14:textId="073E02F9" w:rsidR="002E41FE" w:rsidRPr="003E0F1D" w:rsidRDefault="002E41FE" w:rsidP="002E41FE">
      <w:pPr>
        <w:spacing w:after="200"/>
        <w:jc w:val="center"/>
        <w:rPr>
          <w:i/>
          <w:iCs/>
          <w:color w:val="5F0505"/>
          <w:sz w:val="18"/>
          <w:szCs w:val="18"/>
          <w:lang w:val="en-ZA"/>
        </w:rPr>
      </w:pPr>
      <w:bookmarkStart w:id="15" w:name="_Toc130236187"/>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3</w:t>
      </w:r>
      <w:r w:rsidRPr="003E0F1D">
        <w:rPr>
          <w:i/>
          <w:iCs/>
          <w:color w:val="5F0505"/>
          <w:sz w:val="18"/>
          <w:szCs w:val="18"/>
          <w:lang w:val="en-ZA"/>
        </w:rPr>
        <w:fldChar w:fldCharType="end"/>
      </w:r>
      <w:r w:rsidRPr="003E0F1D">
        <w:rPr>
          <w:i/>
          <w:iCs/>
          <w:color w:val="5F0505"/>
          <w:sz w:val="18"/>
          <w:szCs w:val="18"/>
          <w:lang w:val="en-ZA"/>
        </w:rPr>
        <w:t xml:space="preserve">: </w:t>
      </w:r>
      <w:bookmarkStart w:id="16" w:name="_Hlk129259457"/>
      <w:r w:rsidR="005D7D5C">
        <w:rPr>
          <w:i/>
          <w:iCs/>
          <w:color w:val="5F0505"/>
          <w:sz w:val="18"/>
          <w:szCs w:val="18"/>
          <w:lang w:val="en-ZA"/>
        </w:rPr>
        <w:t>Highveld</w:t>
      </w:r>
      <w:r w:rsidRPr="003E0F1D">
        <w:rPr>
          <w:i/>
          <w:iCs/>
          <w:color w:val="5F0505"/>
          <w:sz w:val="18"/>
          <w:szCs w:val="18"/>
          <w:lang w:val="en-ZA"/>
        </w:rPr>
        <w:t xml:space="preserve"> Availability and Guaranteed</w:t>
      </w:r>
      <w:bookmarkEnd w:id="15"/>
      <w:bookmarkEnd w:id="16"/>
    </w:p>
    <w:p w14:paraId="5B65DF48" w14:textId="77777777" w:rsidR="002E41FE" w:rsidRPr="003E0F1D" w:rsidRDefault="002E41FE" w:rsidP="002E41FE">
      <w:pPr>
        <w:jc w:val="both"/>
        <w:rPr>
          <w:lang w:val="en-ZA"/>
        </w:rPr>
      </w:pPr>
    </w:p>
    <w:p w14:paraId="0EE9EF8F" w14:textId="121F3FA6" w:rsidR="002B6C8B" w:rsidRPr="002B6C8B" w:rsidRDefault="002B6C8B" w:rsidP="002B6C8B">
      <w:pPr>
        <w:jc w:val="both"/>
        <w:rPr>
          <w:lang w:val="en-ZA"/>
        </w:rPr>
      </w:pPr>
      <w:r w:rsidRPr="002B6C8B">
        <w:rPr>
          <w:lang w:val="en-ZA"/>
        </w:rPr>
        <w:lastRenderedPageBreak/>
        <w:t xml:space="preserve">Achieved availability was </w:t>
      </w:r>
      <w:r w:rsidRPr="002B6C8B">
        <w:rPr>
          <w:lang w:val="en-US"/>
        </w:rPr>
        <w:t xml:space="preserve">70</w:t>
      </w:r>
      <w:r w:rsidRPr="002B6C8B">
        <w:rPr>
          <w:lang w:val="en-ZA"/>
        </w:rPr>
        <w:t xml:space="preserve">%, while the Guaranteed availability was 99%, resulting in a variance of -29%. </w:t>
      </w:r>
    </w:p>
    <w:p w14:paraId="3F9800A3" w14:textId="77777777" w:rsidR="002B6C8B" w:rsidRPr="002B6C8B" w:rsidRDefault="002B6C8B" w:rsidP="002B6C8B">
      <w:pPr>
        <w:jc w:val="both"/>
        <w:rPr>
          <w:lang w:val="en-ZA"/>
        </w:rPr>
      </w:pPr>
    </w:p>
    <w:p w14:paraId="455D5630" w14:textId="77777777" w:rsidR="002B6C8B" w:rsidRPr="002B6C8B" w:rsidRDefault="002B6C8B" w:rsidP="002B6C8B">
      <w:pPr>
        <w:jc w:val="both"/>
        <w:rPr>
          <w:lang w:val="en-ZA"/>
        </w:rPr>
      </w:pPr>
      <w:r w:rsidRPr="002B6C8B">
        <w:rPr>
          <w:lang w:val="en-ZA"/>
        </w:rPr>
        <w:t>Availability is reduced by risks for which the Operator is not responsible. As an example, equipment failures affect availability, but Project switch offs due to force majeure would not. The full calculation methodology can be found in Appendix A1.</w:t>
      </w:r>
    </w:p>
    <w:p w14:paraId="28C05BA3" w14:textId="77777777" w:rsidR="002B6C8B" w:rsidRPr="002B6C8B" w:rsidRDefault="002B6C8B" w:rsidP="002B6C8B">
      <w:pPr>
        <w:jc w:val="both"/>
        <w:rPr>
          <w:lang w:val="en-ZA"/>
        </w:rPr>
      </w:pPr>
    </w:p>
    <w:p w14:paraId="76883AC7" w14:textId="3C9CADD9" w:rsidR="002B6C8B" w:rsidRPr="002B6C8B" w:rsidRDefault="002B6C8B" w:rsidP="002B6C8B">
      <w:pPr>
        <w:jc w:val="both"/>
        <w:rPr>
          <w:lang w:val="en-ZA"/>
        </w:rPr>
      </w:pPr>
      <w:r w:rsidRPr="002B6C8B">
        <w:rPr>
          <w:lang w:val="en-ZA"/>
        </w:rPr>
        <w:t>Possible factors that could have contributed to the low availability include unexpected downtime such as the high levels of load shedding, experienced by the Project. grid maintenance works, and normal faults. Load shedding is employer risk, but the Operator SCADA cannot distinguish between normal system loss, grid maintenance loss and loadshedding losses, the risk is on the Operator as they must prove that the system was down due to loadshedding. The availability does not reconcile load shedding and thus the Operator must manually record loadshedding. Furthermore, the Operator has stated that sometimes the power only goes off a little bit later and other times it's like clockwork. Additionally, the inverters take some time to start up, which also needs to be accounted for.</w:t>
      </w:r>
    </w:p>
    <w:p w14:paraId="6343D7D5" w14:textId="77777777" w:rsidR="002B6C8B" w:rsidRPr="002B6C8B" w:rsidRDefault="002B6C8B" w:rsidP="002B6C8B">
      <w:pPr>
        <w:jc w:val="both"/>
        <w:rPr>
          <w:lang w:val="en-ZA"/>
        </w:rPr>
      </w:pPr>
    </w:p>
    <w:p w14:paraId="56C8F99A" w14:textId="3CBBE3D1" w:rsidR="002E41FE" w:rsidRDefault="002B6C8B" w:rsidP="002B6C8B">
      <w:pPr>
        <w:jc w:val="both"/>
        <w:rPr>
          <w:lang w:val="en-ZA"/>
        </w:rPr>
      </w:pPr>
      <w:r w:rsidRPr="002B6C8B">
        <w:rPr>
          <w:lang w:val="en-ZA"/>
        </w:rPr>
        <w:t>We recommend that the Operator improve data logging on the system as it is not clear from the SCADA when load shedding took place due to the unpredictability of loadshedding.</w:t>
      </w:r>
    </w:p>
    <w:p w14:paraId="48DCCB98" w14:textId="77777777" w:rsidR="002B6C8B" w:rsidRPr="003E0F1D" w:rsidRDefault="002B6C8B" w:rsidP="002B6C8B">
      <w:pPr>
        <w:jc w:val="both"/>
        <w:rPr>
          <w:lang w:val="en-ZA"/>
        </w:rPr>
      </w:pPr>
    </w:p>
    <w:p w14:paraId="771C6F85"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17" w:name="_Toc130236245"/>
      <w:r w:rsidRPr="003E0F1D">
        <w:rPr>
          <w:rFonts w:cs="Arial"/>
          <w:color w:val="666666"/>
          <w:sz w:val="28"/>
          <w:szCs w:val="32"/>
          <w:lang w:val="en-ZA"/>
        </w:rPr>
        <w:t>Performance Ratio Vs Forecast</w:t>
      </w:r>
      <w:bookmarkEnd w:id="17"/>
    </w:p>
    <w:p w14:paraId="18EF34B5" w14:textId="77777777" w:rsidR="002E41FE" w:rsidRPr="003E0F1D" w:rsidRDefault="002E41FE" w:rsidP="002E41FE">
      <w:pPr>
        <w:jc w:val="both"/>
        <w:rPr>
          <w:lang w:val="en-ZA"/>
        </w:rPr>
      </w:pPr>
    </w:p>
    <w:bookmarkStart w:id="18" w:name="_Hlk113815983"/>
    <w:p w14:paraId="2BC5D31B" w14:textId="77777777" w:rsidR="002E41FE" w:rsidRPr="003E0F1D" w:rsidRDefault="002E41FE" w:rsidP="002E41FE">
      <w:pPr>
        <w:jc w:val="both"/>
        <w:rPr>
          <w:lang w:val="en-ZA"/>
        </w:rPr>
      </w:pPr>
      <w:r w:rsidRPr="003E0F1D">
        <w:rPr>
          <w:lang w:val="en-ZA"/>
        </w:rPr>
        <w:fldChar w:fldCharType="begin"/>
      </w:r>
      <w:r w:rsidRPr="003E0F1D">
        <w:rPr>
          <w:lang w:val="en-ZA"/>
        </w:rPr>
        <w:instrText xml:space="preserve"> REF _Ref129686417 \h </w:instrText>
      </w:r>
      <w:r w:rsidRPr="003E0F1D">
        <w:rPr>
          <w:lang w:val="en-ZA"/>
        </w:rPr>
      </w:r>
      <w:r w:rsidRPr="003E0F1D">
        <w:rPr>
          <w:lang w:val="en-ZA"/>
        </w:rPr>
        <w:fldChar w:fldCharType="separate"/>
      </w:r>
      <w:r w:rsidRPr="003E0F1D">
        <w:rPr>
          <w:lang w:val="en-ZA"/>
        </w:rPr>
        <w:t xml:space="preserve">Table </w:t>
      </w:r>
      <w:r w:rsidRPr="003E0F1D">
        <w:rPr>
          <w:noProof/>
          <w:lang w:val="en-ZA"/>
        </w:rPr>
        <w:t>9</w:t>
      </w:r>
      <w:r w:rsidRPr="003E0F1D">
        <w:rPr>
          <w:lang w:val="en-ZA"/>
        </w:rPr>
        <w:noBreakHyphen/>
      </w:r>
      <w:r w:rsidRPr="003E0F1D">
        <w:rPr>
          <w:noProof/>
          <w:lang w:val="en-ZA"/>
        </w:rPr>
        <w:t>4</w:t>
      </w:r>
      <w:r w:rsidRPr="003E0F1D">
        <w:rPr>
          <w:lang w:val="en-ZA"/>
        </w:rPr>
        <w:fldChar w:fldCharType="end"/>
      </w:r>
      <w:r w:rsidRPr="003E0F1D">
        <w:rPr>
          <w:lang w:val="en-ZA"/>
        </w:rPr>
        <w:t xml:space="preserve"> shows the measured and forecast performance ratio (PR) of the Project.</w:t>
      </w:r>
    </w:p>
    <w:p w14:paraId="5F4073FF" w14:textId="77777777" w:rsidR="002E41FE" w:rsidRPr="003E0F1D" w:rsidRDefault="002E41FE" w:rsidP="002E41FE">
      <w:pPr>
        <w:jc w:val="both"/>
        <w:rPr>
          <w:lang w:val="en-ZA"/>
        </w:rPr>
      </w:pPr>
    </w:p>
    <w:tbl>
      <w:tblPr>
        <w:tblStyle w:val="TableGridLight1"/>
        <w:tblW w:w="0" w:type="auto"/>
        <w:jc w:val="center"/>
        <w:tblLook w:val="04A0" w:firstRow="1" w:lastRow="0" w:firstColumn="1" w:lastColumn="0" w:noHBand="0" w:noVBand="1"/>
      </w:tblPr>
      <w:tblGrid>
        <w:gridCol w:w="1137"/>
        <w:gridCol w:w="2745"/>
        <w:gridCol w:w="2727"/>
        <w:gridCol w:w="2736"/>
      </w:tblGrid>
      <w:tr w:rsidR="002E41FE" w:rsidRPr="003E0F1D" w14:paraId="3CB5732F" w14:textId="77777777" w:rsidTr="008E2459">
        <w:trPr>
          <w:trHeight w:val="243"/>
          <w:jc w:val="center"/>
        </w:trPr>
        <w:tc>
          <w:tcPr>
            <w:tcW w:w="0" w:type="auto"/>
            <w:gridSpan w:val="4"/>
            <w:shd w:val="clear" w:color="auto" w:fill="5F0500"/>
          </w:tcPr>
          <w:p w14:paraId="46AED886" w14:textId="77777777" w:rsidR="002E41FE" w:rsidRPr="003E0F1D" w:rsidRDefault="002E41FE" w:rsidP="00577081">
            <w:pPr>
              <w:jc w:val="center"/>
              <w:rPr>
                <w:rFonts w:ascii="Arial Narrow" w:hAnsi="Arial Narrow"/>
                <w:b/>
                <w:bCs/>
              </w:rPr>
            </w:pPr>
            <w:r w:rsidRPr="003E0F1D">
              <w:rPr>
                <w:rFonts w:ascii="Arial Narrow" w:hAnsi="Arial Narrow"/>
                <w:b/>
                <w:bCs/>
              </w:rPr>
              <w:t>Performance Ratio (%)</w:t>
            </w:r>
          </w:p>
        </w:tc>
      </w:tr>
      <w:tr w:rsidR="002E41FE" w:rsidRPr="003E0F1D" w14:paraId="077DB553" w14:textId="77777777" w:rsidTr="008E2459">
        <w:trPr>
          <w:trHeight w:val="243"/>
          <w:jc w:val="center"/>
        </w:trPr>
        <w:tc>
          <w:tcPr>
            <w:tcW w:w="0" w:type="auto"/>
            <w:shd w:val="clear" w:color="auto" w:fill="5F0500"/>
          </w:tcPr>
          <w:p w14:paraId="18109823" w14:textId="77777777" w:rsidR="002E41FE" w:rsidRPr="003E0F1D" w:rsidRDefault="002E41FE" w:rsidP="008E2459">
            <w:pPr>
              <w:jc w:val="center"/>
              <w:rPr>
                <w:rFonts w:ascii="Arial Narrow" w:hAnsi="Arial Narrow"/>
                <w:b/>
                <w:bCs/>
              </w:rPr>
            </w:pPr>
            <w:r w:rsidRPr="003E0F1D">
              <w:rPr>
                <w:rFonts w:ascii="Arial Narrow" w:hAnsi="Arial Narrow"/>
                <w:b/>
                <w:bCs/>
              </w:rPr>
              <w:t>Month</w:t>
            </w:r>
          </w:p>
        </w:tc>
        <w:tc>
          <w:tcPr>
            <w:tcW w:w="0" w:type="auto"/>
            <w:shd w:val="clear" w:color="auto" w:fill="5F0500"/>
          </w:tcPr>
          <w:p w14:paraId="4FA923D2" w14:textId="77777777" w:rsidR="002E41FE" w:rsidRPr="003E0F1D" w:rsidRDefault="002E41FE" w:rsidP="00577081">
            <w:pPr>
              <w:jc w:val="center"/>
              <w:rPr>
                <w:rFonts w:ascii="Arial Narrow" w:hAnsi="Arial Narrow"/>
                <w:b/>
                <w:bCs/>
                <w:lang w:val="en-US"/>
              </w:rPr>
            </w:pPr>
            <w:r w:rsidRPr="003E0F1D">
              <w:rPr>
                <w:rFonts w:ascii="Arial Narrow" w:hAnsi="Arial Narrow"/>
                <w:b/>
                <w:bCs/>
              </w:rPr>
              <w:t xml:space="preserve">Actual </w:t>
            </w:r>
          </w:p>
        </w:tc>
        <w:tc>
          <w:tcPr>
            <w:tcW w:w="0" w:type="auto"/>
            <w:shd w:val="clear" w:color="auto" w:fill="5F0500"/>
          </w:tcPr>
          <w:p w14:paraId="26D01678" w14:textId="77777777" w:rsidR="002E41FE" w:rsidRPr="003E0F1D" w:rsidRDefault="002E41FE" w:rsidP="00577081">
            <w:pPr>
              <w:jc w:val="center"/>
              <w:rPr>
                <w:rFonts w:ascii="Arial Narrow" w:hAnsi="Arial Narrow"/>
                <w:b/>
                <w:bCs/>
                <w:lang w:val="en-US"/>
              </w:rPr>
            </w:pPr>
            <w:r w:rsidRPr="003E0F1D">
              <w:rPr>
                <w:rFonts w:ascii="Arial Narrow" w:hAnsi="Arial Narrow"/>
                <w:b/>
                <w:bCs/>
              </w:rPr>
              <w:t>Forecast</w:t>
            </w:r>
          </w:p>
        </w:tc>
        <w:tc>
          <w:tcPr>
            <w:tcW w:w="0" w:type="auto"/>
            <w:shd w:val="clear" w:color="auto" w:fill="5F0500"/>
          </w:tcPr>
          <w:p w14:paraId="17FAB1A5" w14:textId="77777777" w:rsidR="002E41FE" w:rsidRPr="003E0F1D" w:rsidRDefault="002E41FE" w:rsidP="00577081">
            <w:pPr>
              <w:jc w:val="center"/>
              <w:rPr>
                <w:rFonts w:ascii="Arial Narrow" w:hAnsi="Arial Narrow"/>
                <w:b/>
                <w:bCs/>
              </w:rPr>
            </w:pPr>
            <w:r w:rsidRPr="003E0F1D">
              <w:rPr>
                <w:rFonts w:ascii="Arial Narrow" w:hAnsi="Arial Narrow"/>
                <w:b/>
                <w:bCs/>
              </w:rPr>
              <w:t xml:space="preserve">Delta (%)</w:t>
            </w:r>
          </w:p>
        </w:tc>
      </w:tr>
      <w:tr w:rsidR="002E41FE" w:rsidRPr="003E0F1D" w14:paraId="24511FE0" w14:textId="77777777" w:rsidTr="008E2459">
        <w:trPr>
          <w:trHeight w:val="116"/>
          <w:jc w:val="center"/>
        </w:trPr>
        <w:tc>
          <w:tcPr>
            <w:tcW w:w="0" w:type="auto"/>
          </w:tcPr>
          <w:p w14:paraId="7F3129F9" w14:textId="77777777" w:rsidR="002E41FE" w:rsidRPr="003E0F1D" w:rsidRDefault="002E41FE" w:rsidP="00577081">
            <w:pPr>
              <w:rPr>
                <w:rFonts w:ascii="Arial Narrow" w:hAnsi="Arial Narrow"/>
              </w:rPr>
            </w:pPr>
            <w:r w:rsidRPr="003E0F1D">
              <w:rPr>
                <w:rFonts w:ascii="Arial Narrow" w:hAnsi="Arial Narrow"/>
                <w:bCs/>
                <w:lang w:val="en-US"/>
              </w:rPr>
              <w:t xml:space="preserve">Apr 23</w:t>
            </w:r>
          </w:p>
        </w:tc>
        <w:tc>
          <w:tcPr>
            <w:tcW w:w="0" w:type="auto"/>
          </w:tcPr>
          <w:p w14:paraId="1C2437E9" w14:textId="0A831339" w:rsidR="002E41FE" w:rsidRPr="003E0F1D" w:rsidRDefault="002E41FE" w:rsidP="00577081">
            <w:pPr>
              <w:jc w:val="center"/>
              <w:rPr>
                <w:rFonts w:ascii="Arial Narrow" w:hAnsi="Arial Narrow"/>
              </w:rPr>
            </w:pPr>
            <w:r w:rsidRPr="003E0F1D">
              <w:rPr>
                <w:rFonts w:ascii="Arial Narrow" w:hAnsi="Arial Narrow"/>
                <w:bCs/>
                <w:lang w:val="en-US"/>
              </w:rPr>
              <w:t xml:space="preserve">93</w:t>
            </w:r>
          </w:p>
        </w:tc>
        <w:tc>
          <w:tcPr>
            <w:tcW w:w="0" w:type="auto"/>
          </w:tcPr>
          <w:p w14:paraId="3481A243" w14:textId="4F2668C2" w:rsidR="002E41FE" w:rsidRPr="003E0F1D" w:rsidRDefault="002E41FE" w:rsidP="00577081">
            <w:pPr>
              <w:jc w:val="center"/>
              <w:rPr>
                <w:rFonts w:ascii="Arial Narrow" w:hAnsi="Arial Narrow"/>
              </w:rPr>
            </w:pPr>
            <w:r w:rsidRPr="003E0F1D">
              <w:rPr>
                <w:rFonts w:ascii="Arial Narrow" w:hAnsi="Arial Narrow"/>
                <w:bCs/>
                <w:lang w:val="en-US"/>
              </w:rPr>
              <w:t xml:space="preserve">90</w:t>
            </w:r>
          </w:p>
        </w:tc>
        <w:tc>
          <w:tcPr>
            <w:tcW w:w="0" w:type="auto"/>
          </w:tcPr>
          <w:p w14:paraId="6C3ABC27" w14:textId="4BD24782"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3.06</w:t>
            </w:r>
          </w:p>
        </w:tc>
      </w:tr>
      <w:tr w:rsidR="002E41FE" w:rsidRPr="003E0F1D" w14:paraId="24511FE0" w14:textId="77777777" w:rsidTr="008E2459">
        <w:trPr>
          <w:trHeight w:val="116"/>
          <w:jc w:val="center"/>
        </w:trPr>
        <w:tc>
          <w:tcPr>
            <w:tcW w:w="0" w:type="auto"/>
          </w:tcPr>
          <w:p w14:paraId="7F3129F9" w14:textId="77777777" w:rsidR="002E41FE" w:rsidRPr="003E0F1D" w:rsidRDefault="002E41FE" w:rsidP="00577081">
            <w:pPr>
              <w:rPr>
                <w:rFonts w:ascii="Arial Narrow" w:hAnsi="Arial Narrow"/>
              </w:rPr>
            </w:pPr>
            <w:r w:rsidRPr="003E0F1D">
              <w:rPr>
                <w:rFonts w:ascii="Arial Narrow" w:hAnsi="Arial Narrow"/>
                <w:bCs/>
                <w:lang w:val="en-US"/>
              </w:rPr>
              <w:t xml:space="preserve">May 23</w:t>
            </w:r>
          </w:p>
        </w:tc>
        <w:tc>
          <w:tcPr>
            <w:tcW w:w="0" w:type="auto"/>
          </w:tcPr>
          <w:p w14:paraId="1C2437E9" w14:textId="0A831339" w:rsidR="002E41FE" w:rsidRPr="003E0F1D" w:rsidRDefault="002E41FE" w:rsidP="00577081">
            <w:pPr>
              <w:jc w:val="center"/>
              <w:rPr>
                <w:rFonts w:ascii="Arial Narrow" w:hAnsi="Arial Narrow"/>
              </w:rPr>
            </w:pPr>
            <w:r w:rsidRPr="003E0F1D">
              <w:rPr>
                <w:rFonts w:ascii="Arial Narrow" w:hAnsi="Arial Narrow"/>
                <w:bCs/>
                <w:lang w:val="en-US"/>
              </w:rPr>
              <w:t xml:space="preserve">84</w:t>
            </w:r>
          </w:p>
        </w:tc>
        <w:tc>
          <w:tcPr>
            <w:tcW w:w="0" w:type="auto"/>
          </w:tcPr>
          <w:p w14:paraId="3481A243" w14:textId="4F2668C2" w:rsidR="002E41FE" w:rsidRPr="003E0F1D" w:rsidRDefault="002E41FE" w:rsidP="00577081">
            <w:pPr>
              <w:jc w:val="center"/>
              <w:rPr>
                <w:rFonts w:ascii="Arial Narrow" w:hAnsi="Arial Narrow"/>
              </w:rPr>
            </w:pPr>
            <w:r w:rsidRPr="003E0F1D">
              <w:rPr>
                <w:rFonts w:ascii="Arial Narrow" w:hAnsi="Arial Narrow"/>
                <w:bCs/>
                <w:lang w:val="en-US"/>
              </w:rPr>
              <w:t xml:space="preserve">90</w:t>
            </w:r>
          </w:p>
        </w:tc>
        <w:tc>
          <w:tcPr>
            <w:tcW w:w="0" w:type="auto"/>
          </w:tcPr>
          <w:p w14:paraId="6C3ABC27" w14:textId="4BD24782"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-6.83</w:t>
            </w:r>
          </w:p>
        </w:tc>
      </w:tr>
      <w:tr w:rsidR="002E41FE" w:rsidRPr="003E0F1D" w14:paraId="24511FE0" w14:textId="77777777" w:rsidTr="008E2459">
        <w:trPr>
          <w:trHeight w:val="116"/>
          <w:jc w:val="center"/>
        </w:trPr>
        <w:tc>
          <w:tcPr>
            <w:tcW w:w="0" w:type="auto"/>
          </w:tcPr>
          <w:p w14:paraId="7F3129F9" w14:textId="77777777" w:rsidR="002E41FE" w:rsidRPr="003E0F1D" w:rsidRDefault="002E41FE" w:rsidP="00577081">
            <w:pPr>
              <w:rPr>
                <w:rFonts w:ascii="Arial Narrow" w:hAnsi="Arial Narrow"/>
              </w:rPr>
            </w:pPr>
            <w:r w:rsidRPr="003E0F1D">
              <w:rPr>
                <w:rFonts w:ascii="Arial Narrow" w:hAnsi="Arial Narrow"/>
                <w:bCs/>
                <w:lang w:val="en-US"/>
              </w:rPr>
              <w:t xml:space="preserve">Jun 23</w:t>
            </w:r>
          </w:p>
        </w:tc>
        <w:tc>
          <w:tcPr>
            <w:tcW w:w="0" w:type="auto"/>
          </w:tcPr>
          <w:p w14:paraId="1C2437E9" w14:textId="0A831339" w:rsidR="002E41FE" w:rsidRPr="003E0F1D" w:rsidRDefault="002E41FE" w:rsidP="00577081">
            <w:pPr>
              <w:jc w:val="center"/>
              <w:rPr>
                <w:rFonts w:ascii="Arial Narrow" w:hAnsi="Arial Narrow"/>
              </w:rPr>
            </w:pPr>
            <w:r w:rsidRPr="003E0F1D">
              <w:rPr>
                <w:rFonts w:ascii="Arial Narrow" w:hAnsi="Arial Narrow"/>
                <w:bCs/>
                <w:lang w:val="en-US"/>
              </w:rPr>
              <w:t xml:space="preserve">72</w:t>
            </w:r>
          </w:p>
        </w:tc>
        <w:tc>
          <w:tcPr>
            <w:tcW w:w="0" w:type="auto"/>
          </w:tcPr>
          <w:p w14:paraId="3481A243" w14:textId="4F2668C2" w:rsidR="002E41FE" w:rsidRPr="003E0F1D" w:rsidRDefault="002E41FE" w:rsidP="00577081">
            <w:pPr>
              <w:jc w:val="center"/>
              <w:rPr>
                <w:rFonts w:ascii="Arial Narrow" w:hAnsi="Arial Narrow"/>
              </w:rPr>
            </w:pPr>
            <w:r w:rsidRPr="003E0F1D">
              <w:rPr>
                <w:rFonts w:ascii="Arial Narrow" w:hAnsi="Arial Narrow"/>
                <w:bCs/>
                <w:lang w:val="en-US"/>
              </w:rPr>
              <w:t xml:space="preserve">90</w:t>
            </w:r>
          </w:p>
        </w:tc>
        <w:tc>
          <w:tcPr>
            <w:tcW w:w="0" w:type="auto"/>
          </w:tcPr>
          <w:p w14:paraId="6C3ABC27" w14:textId="4BD24782"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-20.02</w:t>
            </w:r>
          </w:p>
        </w:tc>
      </w:tr>
      <w:tr w:rsidR="00B41525" w:rsidRPr="003E0F1D" w14:paraId="49FA8AC7" w14:textId="77777777" w:rsidTr="008E2459">
        <w:trPr>
          <w:trHeight w:val="123"/>
          <w:jc w:val="center"/>
        </w:trPr>
        <w:tc>
          <w:tcPr>
            <w:tcW w:w="0" w:type="auto"/>
          </w:tcPr>
          <w:p w14:paraId="4A3C7CF6" w14:textId="3DCCAE93" w:rsidR="00B41525" w:rsidRPr="00221EFB" w:rsidRDefault="00221EFB" w:rsidP="00221EFB">
            <w:pPr>
              <w:rPr>
                <w:rFonts w:ascii="Arial Narrow" w:hAnsi="Arial Narrow"/>
                <w:b/>
                <w:lang w:val="en-US"/>
              </w:rPr>
            </w:pPr>
            <w:bookmarkStart w:id="19" w:name="_Hlk142801380"/>
            <w:r w:rsidRPr="00221EFB">
              <w:rPr>
                <w:rFonts w:ascii="Arial Narrow" w:hAnsi="Arial Narrow"/>
                <w:b/>
                <w:lang w:val="en-US"/>
              </w:rPr>
              <w:t>Total</w:t>
            </w:r>
          </w:p>
        </w:tc>
        <w:tc>
          <w:tcPr>
            <w:tcW w:w="0" w:type="auto"/>
          </w:tcPr>
          <w:p w14:paraId="0D92B845" w14:textId="041EA4C3" w:rsidR="00B41525" w:rsidRPr="00221EFB" w:rsidRDefault="00E66AAB" w:rsidP="00577081">
            <w:pPr>
              <w:jc w:val="center"/>
              <w:rPr>
                <w:rFonts w:ascii="Arial Narrow" w:hAnsi="Arial Narrow"/>
                <w:b/>
                <w:lang w:val="en-US"/>
              </w:rPr>
            </w:pPr>
            <w:bookmarkStart w:id="20" w:name="_Hlk142805197"/>
            <w:r w:rsidRPr="00221EFB">
              <w:rPr>
                <w:rFonts w:ascii="Arial Narrow" w:hAnsi="Arial Narrow"/>
                <w:b/>
                <w:lang w:val="en-US"/>
              </w:rPr>
              <w:t xml:space="preserve">83</w:t>
            </w:r>
            <w:bookmarkEnd w:id="20"/>
          </w:p>
        </w:tc>
        <w:tc>
          <w:tcPr>
            <w:tcW w:w="0" w:type="auto"/>
          </w:tcPr>
          <w:p w14:paraId="50B3ECCE" w14:textId="6A58EB44" w:rsidR="00B41525" w:rsidRPr="00221EFB" w:rsidRDefault="00E66AAB" w:rsidP="00577081">
            <w:pPr>
              <w:jc w:val="center"/>
              <w:rPr>
                <w:rFonts w:ascii="Arial Narrow" w:hAnsi="Arial Narrow"/>
                <w:b/>
                <w:lang w:val="en-US"/>
              </w:rPr>
            </w:pPr>
            <w:r w:rsidRPr="00221EFB">
              <w:rPr>
                <w:rFonts w:ascii="Arial Narrow" w:hAnsi="Arial Narrow"/>
                <w:b/>
                <w:lang w:val="en-US"/>
              </w:rPr>
              <w:t xml:space="preserve">90</w:t>
            </w:r>
          </w:p>
        </w:tc>
        <w:tc>
          <w:tcPr>
            <w:tcW w:w="0" w:type="auto"/>
          </w:tcPr>
          <w:p w14:paraId="04ABB2E4" w14:textId="5D08D497" w:rsidR="00B41525" w:rsidRPr="001B706F" w:rsidRDefault="00221EFB" w:rsidP="00577081">
            <w:pPr>
              <w:jc w:val="center"/>
              <w:rPr>
                <w:rFonts w:ascii="Arial Narrow" w:hAnsi="Arial Narrow"/>
                <w:b/>
                <w:color w:val="FF0000"/>
                <w:lang w:val="en-US"/>
              </w:rPr>
            </w:pPr>
            <w:bookmarkStart w:id="21" w:name="_Hlk142801399"/>
            <w:r w:rsidRPr="001B706F">
              <w:rPr>
                <w:rFonts w:ascii="Arial Narrow" w:hAnsi="Arial Narrow"/>
                <w:b/>
                <w:color w:val="FF0000"/>
                <w:lang w:val="en-US"/>
              </w:rPr>
              <w:t xml:space="preserve">-8</w:t>
            </w:r>
            <w:bookmarkEnd w:id="21"/>
          </w:p>
        </w:tc>
      </w:tr>
    </w:tbl>
    <w:p w14:paraId="06DDC72F" w14:textId="5CFD36BF" w:rsidR="002E41FE" w:rsidRPr="003E0F1D" w:rsidRDefault="002E41FE" w:rsidP="002E41FE">
      <w:pPr>
        <w:spacing w:after="200"/>
        <w:jc w:val="center"/>
        <w:rPr>
          <w:i/>
          <w:iCs/>
          <w:color w:val="5F0505"/>
          <w:sz w:val="18"/>
          <w:szCs w:val="18"/>
          <w:lang w:val="en-ZA"/>
        </w:rPr>
      </w:pPr>
      <w:bookmarkStart w:id="22" w:name="_Ref129686417"/>
      <w:bookmarkStart w:id="23" w:name="_Toc115023723"/>
      <w:bookmarkStart w:id="24" w:name="_Toc130236188"/>
      <w:bookmarkEnd w:id="1"/>
      <w:bookmarkEnd w:id="18"/>
      <w:bookmarkEnd w:id="19"/>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4</w:t>
      </w:r>
      <w:r w:rsidRPr="003E0F1D">
        <w:rPr>
          <w:i/>
          <w:iCs/>
          <w:color w:val="5F0505"/>
          <w:sz w:val="18"/>
          <w:szCs w:val="18"/>
          <w:lang w:val="en-ZA"/>
        </w:rPr>
        <w:fldChar w:fldCharType="end"/>
      </w:r>
      <w:bookmarkEnd w:id="22"/>
      <w:r w:rsidRPr="003E0F1D">
        <w:rPr>
          <w:i/>
          <w:iCs/>
          <w:color w:val="5F0505"/>
          <w:sz w:val="18"/>
          <w:szCs w:val="18"/>
          <w:lang w:val="en-ZA"/>
        </w:rPr>
        <w:t xml:space="preserve">: </w:t>
      </w:r>
      <w:r w:rsidR="005D7D5C">
        <w:rPr>
          <w:i/>
          <w:iCs/>
          <w:color w:val="5F0505"/>
          <w:sz w:val="18"/>
          <w:szCs w:val="18"/>
          <w:lang w:val="en-ZA"/>
        </w:rPr>
        <w:t>Highveld</w:t>
      </w:r>
      <w:r w:rsidRPr="003E0F1D">
        <w:rPr>
          <w:i/>
          <w:iCs/>
          <w:color w:val="5F0505"/>
          <w:sz w:val="18"/>
          <w:szCs w:val="18"/>
          <w:lang w:val="en-ZA"/>
        </w:rPr>
        <w:t xml:space="preserve"> PR and Forecast</w:t>
      </w:r>
      <w:bookmarkEnd w:id="23"/>
      <w:bookmarkEnd w:id="24"/>
    </w:p>
    <w:p w14:paraId="6BFDB3B3" w14:textId="7CE6323F" w:rsidR="002B6C8B" w:rsidRDefault="002B6C8B" w:rsidP="002B6C8B">
      <w:pPr>
        <w:rPr>
          <w:lang w:val="en-ZA"/>
        </w:rPr>
      </w:pPr>
      <w:r w:rsidRPr="002B6C8B">
        <w:rPr>
          <w:lang w:val="en-ZA"/>
        </w:rPr>
        <w:t xml:space="preserve">In Q1 2023, the Performance Ratio was 83%, -8% higher than the forecasted value of 90%. PR The higher-than-expected performance ratio is due to the inclusion of December 2023 production into Q1 2023 data. This reconciliation was due to the meter connection error in December 2023.</w:t>
      </w:r>
    </w:p>
    <w:p w14:paraId="03329E0C" w14:textId="77777777" w:rsidR="002B6C8B" w:rsidRPr="002B6C8B" w:rsidRDefault="002B6C8B" w:rsidP="002B6C8B">
      <w:pPr>
        <w:rPr>
          <w:lang w:val="en-ZA"/>
        </w:rPr>
      </w:pPr>
    </w:p>
    <w:p w14:paraId="796B8DEF" w14:textId="77777777" w:rsidR="002E41FE" w:rsidRPr="003E0F1D" w:rsidRDefault="002E41FE" w:rsidP="002E41FE">
      <w:pPr>
        <w:jc w:val="both"/>
        <w:rPr>
          <w:lang w:val="en-ZA"/>
        </w:rPr>
      </w:pPr>
    </w:p>
    <w:p w14:paraId="2E30FF2A"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25" w:name="_Toc130236246"/>
      <w:r w:rsidRPr="003E0F1D">
        <w:rPr>
          <w:rFonts w:cs="Arial"/>
          <w:color w:val="666666"/>
          <w:sz w:val="28"/>
          <w:szCs w:val="32"/>
          <w:lang w:val="en-ZA"/>
        </w:rPr>
        <w:t>Production Vs Forecast</w:t>
      </w:r>
      <w:bookmarkEnd w:id="25"/>
      <w:r w:rsidRPr="003E0F1D">
        <w:rPr>
          <w:rFonts w:cs="Arial"/>
          <w:color w:val="666666"/>
          <w:sz w:val="28"/>
          <w:szCs w:val="32"/>
          <w:lang w:val="en-ZA"/>
        </w:rPr>
        <w:t xml:space="preserve"> </w:t>
      </w:r>
    </w:p>
    <w:p w14:paraId="28B9B31E" w14:textId="77777777" w:rsidR="002E41FE" w:rsidRPr="003E0F1D" w:rsidRDefault="002E41FE" w:rsidP="002E41FE">
      <w:pPr>
        <w:jc w:val="both"/>
        <w:rPr>
          <w:lang w:val="en-ZA"/>
        </w:rPr>
      </w:pPr>
    </w:p>
    <w:p w14:paraId="77195CF6" w14:textId="0DEA4249" w:rsidR="002E41FE" w:rsidRPr="003E0F1D" w:rsidRDefault="001B706F" w:rsidP="002E41FE">
      <w:pPr>
        <w:jc w:val="both"/>
        <w:rPr>
          <w:lang w:val="en-ZA"/>
        </w:rPr>
      </w:pPr>
      <w:r w:rsidRPr="001B706F">
        <w:rPr>
          <w:lang w:val="en-ZA"/>
        </w:rPr>
        <w:t>Table 9 5 shows the Q1 2023 actual production and comparisons to the original and weather adjusted forecasts.</w:t>
      </w:r>
      <w:r w:rsidR="002E41FE" w:rsidRPr="003E0F1D">
        <w:rPr>
          <w:lang w:val="en-ZA"/>
        </w:rPr>
        <w:t>.</w:t>
      </w:r>
    </w:p>
    <w:p w14:paraId="23104C1F" w14:textId="77777777" w:rsidR="002E41FE" w:rsidRPr="003E0F1D" w:rsidRDefault="002E41FE" w:rsidP="002E41FE">
      <w:pPr>
        <w:jc w:val="both"/>
        <w:rPr>
          <w:lang w:val="en-ZA"/>
        </w:rPr>
      </w:pPr>
    </w:p>
    <w:tbl>
      <w:tblPr>
        <w:tblStyle w:val="TableGridLight1"/>
        <w:tblW w:w="0" w:type="auto"/>
        <w:jc w:val="center"/>
        <w:tblLook w:val="04A0" w:firstRow="1" w:lastRow="0" w:firstColumn="1" w:lastColumn="0" w:noHBand="0" w:noVBand="1"/>
      </w:tblPr>
      <w:tblGrid>
        <w:gridCol w:w="1302"/>
        <w:gridCol w:w="1646"/>
        <w:gridCol w:w="1530"/>
        <w:gridCol w:w="1542"/>
        <w:gridCol w:w="1519"/>
        <w:gridCol w:w="1784"/>
      </w:tblGrid>
      <w:tr w:rsidR="002E41FE" w:rsidRPr="003E0F1D" w14:paraId="00E9035C" w14:textId="77777777" w:rsidTr="00577081">
        <w:trPr>
          <w:trHeight w:val="86"/>
          <w:jc w:val="center"/>
        </w:trPr>
        <w:tc>
          <w:tcPr>
            <w:tcW w:w="1302" w:type="dxa"/>
            <w:shd w:val="clear" w:color="auto" w:fill="5F0505"/>
            <w:noWrap/>
          </w:tcPr>
          <w:p w14:paraId="4344F364" w14:textId="77777777" w:rsidR="002E41FE" w:rsidRPr="003E0F1D" w:rsidRDefault="002E41FE" w:rsidP="00577081">
            <w:pPr>
              <w:rPr>
                <w:rFonts w:ascii="Arial Narrow" w:hAnsi="Arial Narrow"/>
                <w:b/>
                <w:bCs/>
              </w:rPr>
            </w:pPr>
            <w:bookmarkStart w:id="26" w:name="_Ref129686694"/>
            <w:bookmarkStart w:id="27" w:name="_Toc115023720"/>
            <w:bookmarkStart w:id="28" w:name="_Toc130236189"/>
            <w:r w:rsidRPr="003E0F1D">
              <w:rPr>
                <w:rFonts w:ascii="Arial Narrow" w:hAnsi="Arial Narrow"/>
                <w:b/>
                <w:bCs/>
              </w:rPr>
              <w:t>Month</w:t>
            </w:r>
          </w:p>
        </w:tc>
        <w:tc>
          <w:tcPr>
            <w:tcW w:w="4718" w:type="dxa"/>
            <w:gridSpan w:val="3"/>
            <w:shd w:val="clear" w:color="auto" w:fill="5F0505"/>
          </w:tcPr>
          <w:p w14:paraId="473A0AA9" w14:textId="77777777" w:rsidR="002E41FE" w:rsidRPr="003E0F1D" w:rsidRDefault="002E41FE" w:rsidP="00577081">
            <w:pPr>
              <w:jc w:val="center"/>
              <w:rPr>
                <w:rFonts w:ascii="Arial Narrow" w:hAnsi="Arial Narrow"/>
                <w:b/>
                <w:bCs/>
              </w:rPr>
            </w:pPr>
            <w:r w:rsidRPr="003E0F1D">
              <w:rPr>
                <w:rFonts w:ascii="Arial Narrow" w:hAnsi="Arial Narrow"/>
                <w:b/>
                <w:bCs/>
              </w:rPr>
              <w:t>Production (kWh)</w:t>
            </w:r>
          </w:p>
        </w:tc>
        <w:tc>
          <w:tcPr>
            <w:tcW w:w="1519" w:type="dxa"/>
            <w:vMerge w:val="restart"/>
            <w:shd w:val="clear" w:color="auto" w:fill="5F0505"/>
          </w:tcPr>
          <w:p w14:paraId="18B7CC3D" w14:textId="77777777" w:rsidR="002E41FE" w:rsidRPr="003E0F1D" w:rsidRDefault="002E41FE" w:rsidP="00577081">
            <w:pPr>
              <w:jc w:val="center"/>
              <w:rPr>
                <w:rFonts w:ascii="Arial Narrow" w:hAnsi="Arial Narrow"/>
                <w:b/>
                <w:bCs/>
              </w:rPr>
            </w:pPr>
            <w:r w:rsidRPr="003E0F1D">
              <w:rPr>
                <w:rFonts w:ascii="Arial Narrow" w:hAnsi="Arial Narrow"/>
                <w:b/>
                <w:bCs/>
              </w:rPr>
              <w:t>Actual vs Original Forecast</w:t>
            </w:r>
            <w:r w:rsidRPr="003E0F1D">
              <w:rPr>
                <w:rFonts w:ascii="Arial Narrow" w:hAnsi="Arial Narrow"/>
                <w:b/>
                <w:bCs/>
                <w:lang w:val="en-US"/>
              </w:rPr>
              <w:t xml:space="preserve"> (%)</w:t>
            </w:r>
          </w:p>
        </w:tc>
        <w:tc>
          <w:tcPr>
            <w:tcW w:w="1784" w:type="dxa"/>
            <w:vMerge w:val="restart"/>
            <w:shd w:val="clear" w:color="auto" w:fill="5F0505"/>
          </w:tcPr>
          <w:p w14:paraId="5E2307A4" w14:textId="77777777" w:rsidR="002E41FE" w:rsidRPr="003E0F1D" w:rsidRDefault="002E41FE" w:rsidP="00577081">
            <w:pPr>
              <w:jc w:val="center"/>
              <w:rPr>
                <w:rFonts w:ascii="Arial Narrow" w:hAnsi="Arial Narrow"/>
                <w:b/>
                <w:bCs/>
              </w:rPr>
            </w:pPr>
            <w:r w:rsidRPr="003E0F1D">
              <w:rPr>
                <w:rFonts w:ascii="Arial Narrow" w:hAnsi="Arial Narrow"/>
                <w:b/>
                <w:bCs/>
              </w:rPr>
              <w:t>Actual vs Weather Adjusted Forecast (%)</w:t>
            </w:r>
          </w:p>
        </w:tc>
      </w:tr>
      <w:tr w:rsidR="002E41FE" w:rsidRPr="003E0F1D" w14:paraId="4EA798FF" w14:textId="77777777" w:rsidTr="00577081">
        <w:trPr>
          <w:trHeight w:val="86"/>
          <w:jc w:val="center"/>
        </w:trPr>
        <w:tc>
          <w:tcPr>
            <w:tcW w:w="1302" w:type="dxa"/>
            <w:shd w:val="clear" w:color="auto" w:fill="5F0505"/>
            <w:noWrap/>
          </w:tcPr>
          <w:p w14:paraId="06329FAA" w14:textId="77777777" w:rsidR="002E41FE" w:rsidRPr="003E0F1D" w:rsidRDefault="002E41FE" w:rsidP="00577081">
            <w:pPr>
              <w:rPr>
                <w:rFonts w:ascii="Arial Narrow" w:hAnsi="Arial Narrow"/>
                <w:b/>
                <w:lang w:val="en-US"/>
              </w:rPr>
            </w:pPr>
          </w:p>
        </w:tc>
        <w:tc>
          <w:tcPr>
            <w:tcW w:w="1646" w:type="dxa"/>
            <w:shd w:val="clear" w:color="auto" w:fill="5F0505"/>
            <w:noWrap/>
          </w:tcPr>
          <w:p w14:paraId="5F23FBEC" w14:textId="77777777" w:rsidR="002E41FE" w:rsidRPr="003E0F1D" w:rsidRDefault="002E41FE" w:rsidP="00577081">
            <w:pPr>
              <w:jc w:val="center"/>
              <w:rPr>
                <w:rFonts w:ascii="Arial Narrow" w:hAnsi="Arial Narrow"/>
                <w:b/>
                <w:bCs/>
                <w:lang w:val="en-US"/>
              </w:rPr>
            </w:pPr>
            <w:r w:rsidRPr="003E0F1D">
              <w:rPr>
                <w:rFonts w:ascii="Arial Narrow" w:hAnsi="Arial Narrow"/>
                <w:b/>
                <w:bCs/>
                <w:lang w:val="en-US"/>
              </w:rPr>
              <w:t>Original Forecast</w:t>
            </w:r>
          </w:p>
        </w:tc>
        <w:tc>
          <w:tcPr>
            <w:tcW w:w="1530" w:type="dxa"/>
            <w:shd w:val="clear" w:color="auto" w:fill="5F0505"/>
            <w:noWrap/>
          </w:tcPr>
          <w:p w14:paraId="028476CB" w14:textId="77777777" w:rsidR="002E41FE" w:rsidRPr="003E0F1D" w:rsidRDefault="002E41FE" w:rsidP="00577081">
            <w:pPr>
              <w:jc w:val="center"/>
              <w:rPr>
                <w:rFonts w:ascii="Arial Narrow" w:hAnsi="Arial Narrow"/>
                <w:b/>
                <w:bCs/>
                <w:lang w:val="en-US"/>
              </w:rPr>
            </w:pPr>
            <w:r w:rsidRPr="003E0F1D">
              <w:rPr>
                <w:rFonts w:ascii="Arial Narrow" w:hAnsi="Arial Narrow"/>
                <w:b/>
                <w:bCs/>
              </w:rPr>
              <w:t>Weather Adjusted Forecast</w:t>
            </w:r>
          </w:p>
        </w:tc>
        <w:tc>
          <w:tcPr>
            <w:tcW w:w="1542" w:type="dxa"/>
            <w:shd w:val="clear" w:color="auto" w:fill="5F0505"/>
            <w:noWrap/>
          </w:tcPr>
          <w:p w14:paraId="2ECE0D1C" w14:textId="77777777" w:rsidR="002E41FE" w:rsidRPr="003E0F1D" w:rsidRDefault="002E41FE" w:rsidP="00577081">
            <w:pPr>
              <w:jc w:val="center"/>
              <w:rPr>
                <w:rFonts w:ascii="Arial Narrow" w:hAnsi="Arial Narrow"/>
                <w:b/>
                <w:bCs/>
                <w:lang w:val="en-US"/>
              </w:rPr>
            </w:pPr>
            <w:r w:rsidRPr="003E0F1D">
              <w:rPr>
                <w:rFonts w:ascii="Arial Narrow" w:hAnsi="Arial Narrow"/>
                <w:b/>
                <w:bCs/>
                <w:lang w:val="en-US"/>
              </w:rPr>
              <w:t xml:space="preserve">Actual Production</w:t>
            </w:r>
          </w:p>
        </w:tc>
        <w:tc>
          <w:tcPr>
            <w:tcW w:w="1519" w:type="dxa"/>
            <w:vMerge/>
            <w:shd w:val="clear" w:color="auto" w:fill="5F0505"/>
          </w:tcPr>
          <w:p w14:paraId="31D9A9F7" w14:textId="77777777" w:rsidR="002E41FE" w:rsidRPr="003E0F1D" w:rsidRDefault="002E41FE" w:rsidP="00577081">
            <w:pPr>
              <w:jc w:val="center"/>
              <w:rPr>
                <w:rFonts w:ascii="Arial Narrow" w:hAnsi="Arial Narrow"/>
                <w:b/>
                <w:bCs/>
              </w:rPr>
            </w:pPr>
          </w:p>
        </w:tc>
        <w:tc>
          <w:tcPr>
            <w:tcW w:w="1784" w:type="dxa"/>
            <w:vMerge/>
            <w:shd w:val="clear" w:color="auto" w:fill="5F0505"/>
          </w:tcPr>
          <w:p w14:paraId="065A3B75" w14:textId="77777777" w:rsidR="002E41FE" w:rsidRPr="003E0F1D" w:rsidRDefault="002E41FE" w:rsidP="00577081">
            <w:pPr>
              <w:jc w:val="center"/>
              <w:rPr>
                <w:rFonts w:ascii="Arial Narrow" w:hAnsi="Arial Narrow"/>
                <w:b/>
                <w:bCs/>
              </w:rPr>
            </w:pPr>
          </w:p>
        </w:tc>
      </w:tr>
      <w:tr w:rsidR="002E41FE" w:rsidRPr="003E0F1D" w14:paraId="07684EB6" w14:textId="77777777" w:rsidTr="00577081">
        <w:trPr>
          <w:trHeight w:val="224"/>
          <w:jc w:val="center"/>
        </w:trPr>
        <w:tc>
          <w:tcPr>
            <w:tcW w:w="1302" w:type="dxa"/>
            <w:noWrap/>
          </w:tcPr>
          <w:p w14:paraId="765D79D6" w14:textId="77777777" w:rsidR="002E41FE" w:rsidRPr="003E0F1D" w:rsidRDefault="002E41FE" w:rsidP="00577081">
            <w:pPr>
              <w:rPr>
                <w:rFonts w:ascii="Arial Narrow" w:hAnsi="Arial Narrow"/>
                <w:bCs/>
                <w:lang w:val="en-US"/>
              </w:rPr>
            </w:pPr>
            <w:r w:rsidRPr="003E0F1D">
              <w:rPr>
                <w:rFonts w:ascii="Arial Narrow" w:hAnsi="Arial Narrow"/>
                <w:bCs/>
                <w:lang w:val="en-US"/>
              </w:rPr>
              <w:t xml:space="preserve">Apr 23</w:t>
            </w:r>
          </w:p>
        </w:tc>
        <w:tc>
          <w:tcPr>
            <w:tcW w:w="1646" w:type="dxa"/>
            <w:noWrap/>
          </w:tcPr>
          <w:p w14:paraId="7B17FA0E" w14:textId="3E69D544"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31,598</w:t>
            </w:r>
          </w:p>
        </w:tc>
        <w:tc>
          <w:tcPr>
            <w:tcW w:w="1530" w:type="dxa"/>
            <w:noWrap/>
          </w:tcPr>
          <w:p w14:paraId="61E0D9E7" w14:textId="694A8837"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31,517</w:t>
            </w:r>
          </w:p>
        </w:tc>
        <w:tc>
          <w:tcPr>
            <w:tcW w:w="1542" w:type="dxa"/>
            <w:noWrap/>
          </w:tcPr>
          <w:p w14:paraId="0A1465A3" w14:textId="3DC1E63D"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26,125</w:t>
            </w:r>
          </w:p>
        </w:tc>
        <w:tc>
          <w:tcPr>
            <w:tcW w:w="1519" w:type="dxa"/>
          </w:tcPr>
          <w:p w14:paraId="4B8BD536" w14:textId="705FD4FC" w:rsidR="002E41FE" w:rsidRPr="003E0F1D" w:rsidRDefault="002E41FE" w:rsidP="00577081">
            <w:pPr>
              <w:jc w:val="center"/>
              <w:rPr>
                <w:rFonts w:ascii="Arial Narrow" w:hAnsi="Arial Narrow"/>
                <w:bCs/>
                <w:lang w:val="en-US"/>
              </w:rPr>
            </w:pPr>
            <w:r w:rsidRPr="001B706F">
              <w:rPr>
                <w:rFonts w:ascii="Arial Narrow" w:hAnsi="Arial Narrow"/>
                <w:bCs/>
                <w:color w:val="FF0000"/>
                <w:lang w:val="en-US"/>
              </w:rPr>
              <w:t xml:space="preserve">-17.32</w:t>
            </w:r>
          </w:p>
        </w:tc>
        <w:tc>
          <w:tcPr>
            <w:tcW w:w="1784" w:type="dxa"/>
          </w:tcPr>
          <w:p w14:paraId="4E7F5EE5" w14:textId="2A42BA09" w:rsidR="002E41FE" w:rsidRPr="001B706F" w:rsidRDefault="002E41FE" w:rsidP="00577081">
            <w:pPr>
              <w:jc w:val="center"/>
              <w:rPr>
                <w:rFonts w:ascii="Arial Narrow" w:hAnsi="Arial Narrow"/>
                <w:bCs/>
                <w:color w:val="FF0000"/>
                <w:lang w:val="en-US"/>
              </w:rPr>
            </w:pPr>
            <w:r w:rsidRPr="001B706F">
              <w:rPr>
                <w:rFonts w:ascii="Arial Narrow" w:hAnsi="Arial Narrow"/>
                <w:bCs/>
                <w:color w:val="FF0000"/>
                <w:lang w:val="en-US"/>
              </w:rPr>
              <w:t xml:space="preserve">-17.11</w:t>
            </w:r>
          </w:p>
        </w:tc>
      </w:tr>
      <w:tr w:rsidR="002E41FE" w:rsidRPr="003E0F1D" w14:paraId="07684EB6" w14:textId="77777777" w:rsidTr="00577081">
        <w:trPr>
          <w:trHeight w:val="224"/>
          <w:jc w:val="center"/>
        </w:trPr>
        <w:tc>
          <w:tcPr>
            <w:tcW w:w="1302" w:type="dxa"/>
            <w:noWrap/>
          </w:tcPr>
          <w:p w14:paraId="765D79D6" w14:textId="77777777" w:rsidR="002E41FE" w:rsidRPr="003E0F1D" w:rsidRDefault="002E41FE" w:rsidP="00577081">
            <w:pPr>
              <w:rPr>
                <w:rFonts w:ascii="Arial Narrow" w:hAnsi="Arial Narrow"/>
                <w:bCs/>
                <w:lang w:val="en-US"/>
              </w:rPr>
            </w:pPr>
            <w:r w:rsidRPr="003E0F1D">
              <w:rPr>
                <w:rFonts w:ascii="Arial Narrow" w:hAnsi="Arial Narrow"/>
                <w:bCs/>
                <w:lang w:val="en-US"/>
              </w:rPr>
              <w:t xml:space="preserve">May 23</w:t>
            </w:r>
          </w:p>
        </w:tc>
        <w:tc>
          <w:tcPr>
            <w:tcW w:w="1646" w:type="dxa"/>
            <w:noWrap/>
          </w:tcPr>
          <w:p w14:paraId="7B17FA0E" w14:textId="3E69D544"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31,207</w:t>
            </w:r>
          </w:p>
        </w:tc>
        <w:tc>
          <w:tcPr>
            <w:tcW w:w="1530" w:type="dxa"/>
            <w:noWrap/>
          </w:tcPr>
          <w:p w14:paraId="61E0D9E7" w14:textId="694A8837"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23,678</w:t>
            </w:r>
          </w:p>
        </w:tc>
        <w:tc>
          <w:tcPr>
            <w:tcW w:w="1542" w:type="dxa"/>
            <w:noWrap/>
          </w:tcPr>
          <w:p w14:paraId="0A1465A3" w14:textId="3DC1E63D"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18,880</w:t>
            </w:r>
          </w:p>
        </w:tc>
        <w:tc>
          <w:tcPr>
            <w:tcW w:w="1519" w:type="dxa"/>
          </w:tcPr>
          <w:p w14:paraId="4B8BD536" w14:textId="705FD4FC" w:rsidR="002E41FE" w:rsidRPr="003E0F1D" w:rsidRDefault="002E41FE" w:rsidP="00577081">
            <w:pPr>
              <w:jc w:val="center"/>
              <w:rPr>
                <w:rFonts w:ascii="Arial Narrow" w:hAnsi="Arial Narrow"/>
                <w:bCs/>
                <w:lang w:val="en-US"/>
              </w:rPr>
            </w:pPr>
            <w:r w:rsidRPr="001B706F">
              <w:rPr>
                <w:rFonts w:ascii="Arial Narrow" w:hAnsi="Arial Narrow"/>
                <w:bCs/>
                <w:color w:val="FF0000"/>
                <w:lang w:val="en-US"/>
              </w:rPr>
              <w:t xml:space="preserve">-39.5</w:t>
            </w:r>
          </w:p>
        </w:tc>
        <w:tc>
          <w:tcPr>
            <w:tcW w:w="1784" w:type="dxa"/>
          </w:tcPr>
          <w:p w14:paraId="4E7F5EE5" w14:textId="2A42BA09" w:rsidR="002E41FE" w:rsidRPr="001B706F" w:rsidRDefault="002E41FE" w:rsidP="00577081">
            <w:pPr>
              <w:jc w:val="center"/>
              <w:rPr>
                <w:rFonts w:ascii="Arial Narrow" w:hAnsi="Arial Narrow"/>
                <w:bCs/>
                <w:color w:val="FF0000"/>
                <w:lang w:val="en-US"/>
              </w:rPr>
            </w:pPr>
            <w:r w:rsidRPr="001B706F">
              <w:rPr>
                <w:rFonts w:ascii="Arial Narrow" w:hAnsi="Arial Narrow"/>
                <w:bCs/>
                <w:color w:val="FF0000"/>
                <w:lang w:val="en-US"/>
              </w:rPr>
              <w:t xml:space="preserve">-20.26</w:t>
            </w:r>
          </w:p>
        </w:tc>
      </w:tr>
      <w:tr w:rsidR="002E41FE" w:rsidRPr="003E0F1D" w14:paraId="07684EB6" w14:textId="77777777" w:rsidTr="00577081">
        <w:trPr>
          <w:trHeight w:val="224"/>
          <w:jc w:val="center"/>
        </w:trPr>
        <w:tc>
          <w:tcPr>
            <w:tcW w:w="1302" w:type="dxa"/>
            <w:noWrap/>
          </w:tcPr>
          <w:p w14:paraId="765D79D6" w14:textId="77777777" w:rsidR="002E41FE" w:rsidRPr="003E0F1D" w:rsidRDefault="002E41FE" w:rsidP="00577081">
            <w:pPr>
              <w:rPr>
                <w:rFonts w:ascii="Arial Narrow" w:hAnsi="Arial Narrow"/>
                <w:bCs/>
                <w:lang w:val="en-US"/>
              </w:rPr>
            </w:pPr>
            <w:r w:rsidRPr="003E0F1D">
              <w:rPr>
                <w:rFonts w:ascii="Arial Narrow" w:hAnsi="Arial Narrow"/>
                <w:bCs/>
                <w:lang w:val="en-US"/>
              </w:rPr>
              <w:t xml:space="preserve">Jun 23</w:t>
            </w:r>
          </w:p>
        </w:tc>
        <w:tc>
          <w:tcPr>
            <w:tcW w:w="1646" w:type="dxa"/>
            <w:noWrap/>
          </w:tcPr>
          <w:p w14:paraId="7B17FA0E" w14:textId="3E69D544"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28,479</w:t>
            </w:r>
          </w:p>
        </w:tc>
        <w:tc>
          <w:tcPr>
            <w:tcW w:w="1530" w:type="dxa"/>
            <w:noWrap/>
          </w:tcPr>
          <w:p w14:paraId="61E0D9E7" w14:textId="694A8837"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25,029</w:t>
            </w:r>
          </w:p>
        </w:tc>
        <w:tc>
          <w:tcPr>
            <w:tcW w:w="1542" w:type="dxa"/>
            <w:noWrap/>
          </w:tcPr>
          <w:p w14:paraId="0A1465A3" w14:textId="3DC1E63D"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22,215</w:t>
            </w:r>
          </w:p>
        </w:tc>
        <w:tc>
          <w:tcPr>
            <w:tcW w:w="1519" w:type="dxa"/>
          </w:tcPr>
          <w:p w14:paraId="4B8BD536" w14:textId="705FD4FC" w:rsidR="002E41FE" w:rsidRPr="003E0F1D" w:rsidRDefault="002E41FE" w:rsidP="00577081">
            <w:pPr>
              <w:jc w:val="center"/>
              <w:rPr>
                <w:rFonts w:ascii="Arial Narrow" w:hAnsi="Arial Narrow"/>
                <w:bCs/>
                <w:lang w:val="en-US"/>
              </w:rPr>
            </w:pPr>
            <w:r w:rsidRPr="001B706F">
              <w:rPr>
                <w:rFonts w:ascii="Arial Narrow" w:hAnsi="Arial Narrow"/>
                <w:bCs/>
                <w:color w:val="FF0000"/>
                <w:lang w:val="en-US"/>
              </w:rPr>
              <w:t xml:space="preserve">-22.0</w:t>
            </w:r>
          </w:p>
        </w:tc>
        <w:tc>
          <w:tcPr>
            <w:tcW w:w="1784" w:type="dxa"/>
          </w:tcPr>
          <w:p w14:paraId="4E7F5EE5" w14:textId="2A42BA09" w:rsidR="002E41FE" w:rsidRPr="001B706F" w:rsidRDefault="002E41FE" w:rsidP="00577081">
            <w:pPr>
              <w:jc w:val="center"/>
              <w:rPr>
                <w:rFonts w:ascii="Arial Narrow" w:hAnsi="Arial Narrow"/>
                <w:bCs/>
                <w:color w:val="FF0000"/>
                <w:lang w:val="en-US"/>
              </w:rPr>
            </w:pPr>
            <w:r w:rsidRPr="001B706F">
              <w:rPr>
                <w:rFonts w:ascii="Arial Narrow" w:hAnsi="Arial Narrow"/>
                <w:bCs/>
                <w:color w:val="FF0000"/>
                <w:lang w:val="en-US"/>
              </w:rPr>
              <w:t xml:space="preserve">-11.24</w:t>
            </w:r>
          </w:p>
        </w:tc>
      </w:tr>
      <w:tr w:rsidR="002E41FE" w:rsidRPr="003E0F1D" w14:paraId="364B25C0" w14:textId="77777777" w:rsidTr="00577081">
        <w:trPr>
          <w:trHeight w:val="224"/>
          <w:jc w:val="center"/>
        </w:trPr>
        <w:tc>
          <w:tcPr>
            <w:tcW w:w="1302" w:type="dxa"/>
            <w:noWrap/>
          </w:tcPr>
          <w:p w14:paraId="3DDF5A79" w14:textId="77777777" w:rsidR="002E41FE" w:rsidRPr="003E0F1D" w:rsidRDefault="002E41FE" w:rsidP="00577081">
            <w:pPr>
              <w:jc w:val="both"/>
              <w:rPr>
                <w:rFonts w:ascii="Arial Narrow" w:hAnsi="Arial Narrow"/>
                <w:b/>
                <w:lang w:val="en-US"/>
              </w:rPr>
            </w:pPr>
            <w:r w:rsidRPr="003E0F1D">
              <w:rPr>
                <w:rFonts w:ascii="Arial Narrow" w:hAnsi="Arial Narrow"/>
                <w:b/>
                <w:lang w:val="en-US"/>
              </w:rPr>
              <w:t>Total</w:t>
            </w:r>
          </w:p>
        </w:tc>
        <w:tc>
          <w:tcPr>
            <w:tcW w:w="1646" w:type="dxa"/>
            <w:noWrap/>
          </w:tcPr>
          <w:p w14:paraId="3C9E99DE" w14:textId="40E68756" w:rsidR="002E41FE" w:rsidRPr="003E0F1D" w:rsidRDefault="002E41FE" w:rsidP="00577081">
            <w:pPr>
              <w:jc w:val="center"/>
              <w:rPr>
                <w:rFonts w:ascii="Arial Narrow" w:hAnsi="Arial Narrow"/>
                <w:b/>
                <w:lang w:val="en-US"/>
              </w:rPr>
            </w:pPr>
            <w:bookmarkStart w:id="29" w:name="_Hlk142802101"/>
            <w:r w:rsidRPr="003E0F1D">
              <w:rPr>
                <w:rFonts w:ascii="Arial Narrow" w:hAnsi="Arial Narrow"/>
                <w:b/>
                <w:lang w:val="en-US"/>
              </w:rPr>
              <w:t xml:space="preserve">91,284</w:t>
            </w:r>
            <w:bookmarkEnd w:id="29"/>
          </w:p>
        </w:tc>
        <w:tc>
          <w:tcPr>
            <w:tcW w:w="1530" w:type="dxa"/>
            <w:noWrap/>
          </w:tcPr>
          <w:p w14:paraId="2B819F2F" w14:textId="27252827" w:rsidR="002E41FE" w:rsidRPr="003E0F1D" w:rsidRDefault="002E41FE" w:rsidP="00577081">
            <w:pPr>
              <w:jc w:val="center"/>
              <w:rPr>
                <w:rFonts w:ascii="Arial Narrow" w:hAnsi="Arial Narrow"/>
                <w:b/>
                <w:lang w:val="en-US"/>
              </w:rPr>
            </w:pPr>
            <w:r w:rsidRPr="003E0F1D">
              <w:rPr>
                <w:rFonts w:ascii="Arial Narrow" w:hAnsi="Arial Narrow"/>
                <w:b/>
                <w:lang w:val="en-US"/>
              </w:rPr>
              <w:t xml:space="preserve">80,223</w:t>
            </w:r>
          </w:p>
        </w:tc>
        <w:tc>
          <w:tcPr>
            <w:tcW w:w="1542" w:type="dxa"/>
            <w:noWrap/>
          </w:tcPr>
          <w:p w14:paraId="26C49722" w14:textId="3896A04E" w:rsidR="002E41FE" w:rsidRPr="003E0F1D" w:rsidRDefault="002E41FE" w:rsidP="00577081">
            <w:pPr>
              <w:jc w:val="center"/>
              <w:rPr>
                <w:rFonts w:ascii="Arial Narrow" w:hAnsi="Arial Narrow"/>
                <w:b/>
                <w:lang w:val="en-US"/>
              </w:rPr>
            </w:pPr>
            <w:r w:rsidRPr="003E0F1D">
              <w:rPr>
                <w:rFonts w:ascii="Arial Narrow" w:hAnsi="Arial Narrow"/>
                <w:b/>
                <w:lang w:val="en-US"/>
              </w:rPr>
              <w:t xml:space="preserve">67,219</w:t>
            </w:r>
          </w:p>
        </w:tc>
        <w:tc>
          <w:tcPr>
            <w:tcW w:w="1519" w:type="dxa"/>
          </w:tcPr>
          <w:p w14:paraId="5EE6AAA6" w14:textId="1B0564B4" w:rsidR="002E41FE" w:rsidRPr="003E0F1D" w:rsidRDefault="002E41FE" w:rsidP="00577081">
            <w:pPr>
              <w:jc w:val="center"/>
              <w:rPr>
                <w:rFonts w:ascii="Arial Narrow" w:hAnsi="Arial Narrow"/>
                <w:b/>
                <w:lang w:val="en-US"/>
              </w:rPr>
            </w:pPr>
            <w:r w:rsidRPr="001B706F">
              <w:rPr>
                <w:rFonts w:ascii="Arial Narrow" w:hAnsi="Arial Narrow"/>
                <w:b/>
                <w:color w:val="FF0000"/>
                <w:lang w:val="en-US"/>
              </w:rPr>
              <w:t xml:space="preserve">-26.36</w:t>
            </w:r>
          </w:p>
        </w:tc>
        <w:tc>
          <w:tcPr>
            <w:tcW w:w="1784" w:type="dxa"/>
          </w:tcPr>
          <w:p w14:paraId="522D7E17" w14:textId="29BEFB5E" w:rsidR="002E41FE" w:rsidRPr="003E0F1D" w:rsidRDefault="002E41FE" w:rsidP="00577081">
            <w:pPr>
              <w:jc w:val="center"/>
              <w:rPr>
                <w:rFonts w:ascii="Arial Narrow" w:hAnsi="Arial Narrow"/>
                <w:b/>
                <w:lang w:val="en-US"/>
              </w:rPr>
            </w:pPr>
            <w:r w:rsidRPr="001B706F">
              <w:rPr>
                <w:rFonts w:ascii="Arial Narrow" w:hAnsi="Arial Narrow"/>
                <w:b/>
                <w:color w:val="FF0000"/>
                <w:lang w:val="en-US"/>
              </w:rPr>
              <w:t xml:space="preserve">-16.21</w:t>
            </w:r>
          </w:p>
        </w:tc>
      </w:tr>
    </w:tbl>
    <w:p w14:paraId="7BF41814" w14:textId="60B8477F" w:rsidR="002E41FE" w:rsidRPr="003E0F1D" w:rsidRDefault="002E41FE" w:rsidP="002E41FE">
      <w:pPr>
        <w:spacing w:after="200"/>
        <w:jc w:val="center"/>
        <w:rPr>
          <w:i/>
          <w:iCs/>
          <w:color w:val="5F0505"/>
          <w:sz w:val="18"/>
          <w:szCs w:val="18"/>
          <w:lang w:val="en-ZA"/>
        </w:rPr>
      </w:pPr>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5</w:t>
      </w:r>
      <w:r w:rsidRPr="003E0F1D">
        <w:rPr>
          <w:i/>
          <w:iCs/>
          <w:color w:val="5F0505"/>
          <w:sz w:val="18"/>
          <w:szCs w:val="18"/>
          <w:lang w:val="en-ZA"/>
        </w:rPr>
        <w:fldChar w:fldCharType="end"/>
      </w:r>
      <w:bookmarkEnd w:id="26"/>
      <w:r w:rsidRPr="003E0F1D">
        <w:rPr>
          <w:i/>
          <w:iCs/>
          <w:color w:val="5F0505"/>
          <w:sz w:val="18"/>
          <w:szCs w:val="18"/>
          <w:lang w:val="en-ZA"/>
        </w:rPr>
        <w:t xml:space="preserve">: </w:t>
      </w:r>
      <w:r w:rsidR="005D7D5C">
        <w:rPr>
          <w:i/>
          <w:iCs/>
          <w:color w:val="5F0505"/>
          <w:sz w:val="18"/>
          <w:szCs w:val="18"/>
          <w:lang w:val="en-ZA"/>
        </w:rPr>
        <w:t>Highveld</w:t>
      </w:r>
      <w:r w:rsidRPr="003E0F1D">
        <w:rPr>
          <w:i/>
          <w:iCs/>
          <w:color w:val="5F0505"/>
          <w:sz w:val="18"/>
          <w:szCs w:val="18"/>
          <w:lang w:val="en-ZA"/>
        </w:rPr>
        <w:t xml:space="preserve"> Production and Forecast</w:t>
      </w:r>
      <w:bookmarkEnd w:id="27"/>
      <w:bookmarkEnd w:id="28"/>
    </w:p>
    <w:p w14:paraId="5E4CB598" w14:textId="77777777" w:rsidR="002E41FE" w:rsidRPr="003E0F1D" w:rsidRDefault="002E41FE" w:rsidP="002E41FE">
      <w:pPr>
        <w:jc w:val="both"/>
        <w:rPr>
          <w:lang w:val="en-ZA"/>
        </w:rPr>
      </w:pPr>
    </w:p>
    <w:p w14:paraId="311466D2" w14:textId="7A5E3E50" w:rsidR="001B706F" w:rsidRDefault="001B706F" w:rsidP="001B706F">
      <w:pPr>
        <w:jc w:val="both"/>
        <w:rPr>
          <w:shd w:val="clear" w:color="auto" w:fill="FFFFFF"/>
          <w:lang w:val="en-ZA"/>
        </w:rPr>
      </w:pPr>
      <w:r w:rsidRPr="001B706F">
        <w:rPr>
          <w:shd w:val="clear" w:color="auto" w:fill="FFFFFF"/>
          <w:lang w:val="en-ZA"/>
        </w:rPr>
        <w:t xml:space="preserve">Production of 67,219</w:t>
      </w:r>
      <w:r>
        <w:rPr>
          <w:shd w:val="clear" w:color="auto" w:fill="FFFFFF"/>
          <w:lang w:val="en-ZA"/>
        </w:rPr>
        <w:t xml:space="preserve"> </w:t>
      </w:r>
      <w:r w:rsidRPr="001B706F">
        <w:rPr>
          <w:shd w:val="clear" w:color="auto" w:fill="FFFFFF"/>
          <w:lang w:val="en-ZA"/>
        </w:rPr>
        <w:t xml:space="preserve">kWh was -26.36% below the original forecast of 91,284</w:t>
      </w:r>
      <w:r>
        <w:rPr>
          <w:shd w:val="clear" w:color="auto" w:fill="FFFFFF"/>
          <w:lang w:val="en-ZA"/>
        </w:rPr>
        <w:t xml:space="preserve"> </w:t>
      </w:r>
      <w:r w:rsidRPr="001B706F">
        <w:rPr>
          <w:shd w:val="clear" w:color="auto" w:fill="FFFFFF"/>
          <w:lang w:val="en-ZA"/>
        </w:rPr>
        <w:t xml:space="preserve">kWh, and -16.21% below the weather-adjusted forecast. The low production in a period of low irradiance and low availability, likely reflects the curtailment due to load shedding and poor weather conditions.</w:t>
      </w:r>
    </w:p>
    <w:p w14:paraId="5D666AA4" w14:textId="30E6FE0F" w:rsidR="005D7D5C" w:rsidRPr="00BE0214" w:rsidRDefault="005D7D5C" w:rsidP="00BE0214">
      <w:pPr>
        <w:jc w:val="both"/>
        <w:rPr>
          <w:iCs/>
          <w:lang w:val="en-ZA"/>
        </w:rPr>
      </w:pPr>
      <w:bookmarkStart w:id="30" w:name="_Hlk135101720"/>
      <w:bookmarkEnd w:id="7"/>
      <w:bookmarkEnd w:id="8"/>
      <w:r w:rsidRPr="005D7D5C">
        <w:rPr>
          <w:color w:val="000000" w:themeColor="text1"/>
          <w:lang w:val="en-ZA"/>
        </w:rPr>
        <w:t xml:space="preserve"> </w:t>
      </w:r>
    </w:p>
    <w:bookmarkEnd w:id="30"/>
    <w:p w14:paraId="2EC2602F" w14:textId="538938F8" w:rsidR="00B278BA" w:rsidRPr="005D7D5C" w:rsidRDefault="00B278BA" w:rsidP="002E41FE">
      <w:pPr>
        <w:rPr>
          <w:lang w:val="en-ZA"/>
        </w:rPr>
      </w:pPr>
    </w:p>
    <w:sectPr w:rsidR="00B278BA" w:rsidRPr="005D7D5C" w:rsidSect="00EC4F97">
      <w:headerReference w:type="default" r:id="rId11"/>
      <w:pgSz w:w="11907" w:h="16840" w:code="9"/>
      <w:pgMar w:top="1985" w:right="1179" w:bottom="1134" w:left="1179"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627C" w14:textId="77777777" w:rsidR="00304AFA" w:rsidRDefault="00304AFA">
      <w:r>
        <w:separator/>
      </w:r>
    </w:p>
    <w:p w14:paraId="7375F4A7" w14:textId="77777777" w:rsidR="00304AFA" w:rsidRDefault="00304AFA"/>
    <w:p w14:paraId="0F37A10F" w14:textId="77777777" w:rsidR="00304AFA" w:rsidRDefault="00304AFA"/>
  </w:endnote>
  <w:endnote w:type="continuationSeparator" w:id="0">
    <w:p w14:paraId="4B092949" w14:textId="77777777" w:rsidR="00304AFA" w:rsidRDefault="00304AFA">
      <w:r>
        <w:continuationSeparator/>
      </w:r>
    </w:p>
    <w:p w14:paraId="3981BF65" w14:textId="77777777" w:rsidR="00304AFA" w:rsidRDefault="00304AFA"/>
    <w:p w14:paraId="4198526B" w14:textId="77777777" w:rsidR="00304AFA" w:rsidRDefault="00304AFA"/>
  </w:endnote>
  <w:endnote w:type="continuationNotice" w:id="1">
    <w:p w14:paraId="615493CA" w14:textId="77777777" w:rsidR="00304AFA" w:rsidRDefault="00304AFA"/>
    <w:p w14:paraId="04B685C7" w14:textId="77777777" w:rsidR="00304AFA" w:rsidRDefault="00304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none)">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ExtB">
    <w:panose1 w:val="02020500000000000000"/>
    <w:charset w:val="88"/>
    <w:family w:val="roman"/>
    <w:pitch w:val="variable"/>
    <w:sig w:usb0="8000002F" w:usb1="0A080008" w:usb2="00000010" w:usb3="00000000" w:csb0="001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2BCF" w14:textId="77777777" w:rsidR="00304AFA" w:rsidRDefault="00304AFA">
      <w:r>
        <w:separator/>
      </w:r>
    </w:p>
    <w:p w14:paraId="10226C82" w14:textId="77777777" w:rsidR="00304AFA" w:rsidRDefault="00304AFA"/>
    <w:p w14:paraId="13A97592" w14:textId="77777777" w:rsidR="00304AFA" w:rsidRDefault="00304AFA"/>
  </w:footnote>
  <w:footnote w:type="continuationSeparator" w:id="0">
    <w:p w14:paraId="6FCE3258" w14:textId="77777777" w:rsidR="00304AFA" w:rsidRDefault="00304AFA">
      <w:r>
        <w:continuationSeparator/>
      </w:r>
    </w:p>
    <w:p w14:paraId="546E5E84" w14:textId="77777777" w:rsidR="00304AFA" w:rsidRDefault="00304AFA"/>
    <w:p w14:paraId="292CD43B" w14:textId="77777777" w:rsidR="00304AFA" w:rsidRDefault="00304AFA"/>
  </w:footnote>
  <w:footnote w:type="continuationNotice" w:id="1">
    <w:p w14:paraId="429BF41C" w14:textId="77777777" w:rsidR="00304AFA" w:rsidRDefault="00304AFA"/>
    <w:p w14:paraId="73F0BC39" w14:textId="77777777" w:rsidR="00304AFA" w:rsidRDefault="00304A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0000" w:themeColor="text1"/>
      </w:tblBorders>
      <w:tblLayout w:type="fixed"/>
      <w:tblCellMar>
        <w:left w:w="0" w:type="dxa"/>
        <w:right w:w="0" w:type="dxa"/>
      </w:tblCellMar>
      <w:tblLook w:val="01E0" w:firstRow="1" w:lastRow="1" w:firstColumn="1" w:lastColumn="1" w:noHBand="0" w:noVBand="0"/>
    </w:tblPr>
    <w:tblGrid>
      <w:gridCol w:w="9115"/>
      <w:gridCol w:w="434"/>
    </w:tblGrid>
    <w:tr w:rsidR="00875FBD" w:rsidRPr="00CD28B2" w14:paraId="2F53BC7D" w14:textId="77777777" w:rsidTr="002F23E5">
      <w:trPr>
        <w:trHeight w:val="340"/>
      </w:trPr>
      <w:tc>
        <w:tcPr>
          <w:tcW w:w="4773" w:type="pct"/>
          <w:tcMar>
            <w:left w:w="0" w:type="dxa"/>
            <w:bottom w:w="170" w:type="dxa"/>
            <w:right w:w="0" w:type="dxa"/>
          </w:tcMar>
        </w:tcPr>
        <w:p w14:paraId="75457531" w14:textId="77777777" w:rsidR="003E732D" w:rsidRPr="00DD55B3" w:rsidRDefault="00345113" w:rsidP="003E732D">
          <w:pPr>
            <w:ind w:left="17" w:hanging="17"/>
            <w:rPr>
              <w:color w:val="404040" w:themeColor="text1" w:themeTint="BF"/>
            </w:rPr>
          </w:pPr>
          <w:r>
            <w:rPr>
              <w:color w:val="404040" w:themeColor="text1" w:themeTint="BF"/>
            </w:rPr>
            <w:t>Client name</w:t>
          </w:r>
        </w:p>
        <w:p w14:paraId="04ADBFAE" w14:textId="77777777" w:rsidR="00875FBD" w:rsidRPr="00DD55B3" w:rsidRDefault="00345113" w:rsidP="003E732D">
          <w:pPr>
            <w:ind w:left="17" w:hanging="17"/>
            <w:rPr>
              <w:color w:val="404040" w:themeColor="text1" w:themeTint="BF"/>
            </w:rPr>
          </w:pPr>
          <w:r>
            <w:rPr>
              <w:color w:val="404040" w:themeColor="text1" w:themeTint="BF"/>
            </w:rPr>
            <w:t>Document Name</w:t>
          </w:r>
        </w:p>
      </w:tc>
      <w:tc>
        <w:tcPr>
          <w:tcW w:w="227" w:type="pct"/>
        </w:tcPr>
        <w:p w14:paraId="189F38D3" w14:textId="77777777" w:rsidR="00875FBD" w:rsidRPr="00DD55B3" w:rsidRDefault="00875FBD" w:rsidP="00EC4F97">
          <w:pPr>
            <w:ind w:left="17" w:hanging="17"/>
            <w:jc w:val="right"/>
            <w:rPr>
              <w:color w:val="404040" w:themeColor="text1" w:themeTint="BF"/>
              <w:szCs w:val="16"/>
            </w:rPr>
          </w:pPr>
          <w:r w:rsidRPr="00DD55B3">
            <w:rPr>
              <w:color w:val="404040" w:themeColor="text1" w:themeTint="BF"/>
              <w:szCs w:val="16"/>
            </w:rPr>
            <w:fldChar w:fldCharType="begin"/>
          </w:r>
          <w:r w:rsidRPr="00DD55B3">
            <w:rPr>
              <w:color w:val="404040" w:themeColor="text1" w:themeTint="BF"/>
              <w:szCs w:val="16"/>
            </w:rPr>
            <w:instrText xml:space="preserve"> PAGE   \* MERGEFORMAT </w:instrText>
          </w:r>
          <w:r w:rsidRPr="00DD55B3">
            <w:rPr>
              <w:color w:val="404040" w:themeColor="text1" w:themeTint="BF"/>
              <w:szCs w:val="16"/>
            </w:rPr>
            <w:fldChar w:fldCharType="separate"/>
          </w:r>
          <w:r w:rsidRPr="00DD55B3">
            <w:rPr>
              <w:color w:val="404040" w:themeColor="text1" w:themeTint="BF"/>
              <w:szCs w:val="16"/>
            </w:rPr>
            <w:t>14</w:t>
          </w:r>
          <w:r w:rsidRPr="00DD55B3">
            <w:rPr>
              <w:color w:val="404040" w:themeColor="text1" w:themeTint="BF"/>
              <w:szCs w:val="16"/>
            </w:rPr>
            <w:fldChar w:fldCharType="end"/>
          </w:r>
        </w:p>
      </w:tc>
    </w:tr>
  </w:tbl>
  <w:p w14:paraId="3A72C5FA" w14:textId="77777777" w:rsidR="00875FBD" w:rsidRPr="00DD55B3" w:rsidRDefault="00875FBD"/>
</w:hdr>
</file>

<file path=word/intelligence.xml><?xml version="1.0" encoding="utf-8"?>
<int:Intelligence xmlns:int="http://schemas.microsoft.com/office/intelligence/2019/intelligence">
  <int:IntelligenceSettings/>
  <int:Manifest>
    <int:ParagraphRange paragraphId="1252317056" textId="1437459994" start="219" length="3" invalidationStart="219" invalidationLength="3" id="Op41GhoW"/>
  </int:Manifest>
  <int:Observations>
    <int:Content id="Op41Gho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92pt;height:192pt" o:bullet="t">
        <v:imagedata r:id="rId1" o:title="triangular_bullet_u2023_icon_256x256"/>
      </v:shape>
    </w:pict>
  </w:numPicBullet>
  <w:abstractNum w:abstractNumId="0" w15:restartNumberingAfterBreak="0">
    <w:nsid w:val="FFFFFF7C"/>
    <w:multiLevelType w:val="singleLevel"/>
    <w:tmpl w:val="C26EA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82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6000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36D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D251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A6A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F4B3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EE97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7822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8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33"/>
    <w:lvl w:ilvl="0">
      <w:start w:val="1"/>
      <w:numFmt w:val="bullet"/>
      <w:lvlText w:val=""/>
      <w:lvlJc w:val="left"/>
      <w:pPr>
        <w:tabs>
          <w:tab w:val="num" w:pos="1494"/>
        </w:tabs>
        <w:ind w:left="1494" w:hanging="360"/>
      </w:pPr>
      <w:rPr>
        <w:rFonts w:ascii="Symbol" w:hAnsi="Symbol" w:cs="Symbol"/>
      </w:rPr>
    </w:lvl>
    <w:lvl w:ilvl="1">
      <w:start w:val="1"/>
      <w:numFmt w:val="bullet"/>
      <w:lvlText w:val="o"/>
      <w:lvlJc w:val="left"/>
      <w:pPr>
        <w:tabs>
          <w:tab w:val="num" w:pos="2214"/>
        </w:tabs>
        <w:ind w:left="2214" w:hanging="360"/>
      </w:pPr>
      <w:rPr>
        <w:rFonts w:ascii="Courier New" w:hAnsi="Courier New" w:cs="Courier New"/>
      </w:rPr>
    </w:lvl>
    <w:lvl w:ilvl="2">
      <w:start w:val="1"/>
      <w:numFmt w:val="bullet"/>
      <w:lvlText w:val=""/>
      <w:lvlJc w:val="left"/>
      <w:pPr>
        <w:tabs>
          <w:tab w:val="num" w:pos="2934"/>
        </w:tabs>
        <w:ind w:left="2934" w:hanging="360"/>
      </w:pPr>
      <w:rPr>
        <w:rFonts w:ascii="Wingdings" w:hAnsi="Wingdings" w:cs="Wingdings"/>
      </w:rPr>
    </w:lvl>
    <w:lvl w:ilvl="3">
      <w:start w:val="1"/>
      <w:numFmt w:val="bullet"/>
      <w:lvlText w:val=""/>
      <w:lvlJc w:val="left"/>
      <w:pPr>
        <w:tabs>
          <w:tab w:val="num" w:pos="3654"/>
        </w:tabs>
        <w:ind w:left="3654" w:hanging="360"/>
      </w:pPr>
      <w:rPr>
        <w:rFonts w:ascii="Symbol" w:hAnsi="Symbol" w:cs="Symbol"/>
      </w:rPr>
    </w:lvl>
    <w:lvl w:ilvl="4">
      <w:start w:val="1"/>
      <w:numFmt w:val="bullet"/>
      <w:lvlText w:val="o"/>
      <w:lvlJc w:val="left"/>
      <w:pPr>
        <w:tabs>
          <w:tab w:val="num" w:pos="4374"/>
        </w:tabs>
        <w:ind w:left="4374" w:hanging="360"/>
      </w:pPr>
      <w:rPr>
        <w:rFonts w:ascii="Courier New" w:hAnsi="Courier New" w:cs="Courier New"/>
      </w:rPr>
    </w:lvl>
    <w:lvl w:ilvl="5">
      <w:start w:val="1"/>
      <w:numFmt w:val="bullet"/>
      <w:lvlText w:val=""/>
      <w:lvlJc w:val="left"/>
      <w:pPr>
        <w:tabs>
          <w:tab w:val="num" w:pos="5094"/>
        </w:tabs>
        <w:ind w:left="5094" w:hanging="360"/>
      </w:pPr>
      <w:rPr>
        <w:rFonts w:ascii="Wingdings" w:hAnsi="Wingdings" w:cs="Wingdings"/>
      </w:rPr>
    </w:lvl>
    <w:lvl w:ilvl="6">
      <w:start w:val="1"/>
      <w:numFmt w:val="bullet"/>
      <w:lvlText w:val=""/>
      <w:lvlJc w:val="left"/>
      <w:pPr>
        <w:tabs>
          <w:tab w:val="num" w:pos="5814"/>
        </w:tabs>
        <w:ind w:left="5814" w:hanging="360"/>
      </w:pPr>
      <w:rPr>
        <w:rFonts w:ascii="Symbol" w:hAnsi="Symbol" w:cs="Symbol"/>
      </w:rPr>
    </w:lvl>
    <w:lvl w:ilvl="7">
      <w:start w:val="1"/>
      <w:numFmt w:val="bullet"/>
      <w:lvlText w:val="o"/>
      <w:lvlJc w:val="left"/>
      <w:pPr>
        <w:tabs>
          <w:tab w:val="num" w:pos="6534"/>
        </w:tabs>
        <w:ind w:left="6534" w:hanging="360"/>
      </w:pPr>
      <w:rPr>
        <w:rFonts w:ascii="Courier New" w:hAnsi="Courier New" w:cs="Courier New"/>
      </w:rPr>
    </w:lvl>
    <w:lvl w:ilvl="8">
      <w:start w:val="1"/>
      <w:numFmt w:val="bullet"/>
      <w:lvlText w:val=""/>
      <w:lvlJc w:val="left"/>
      <w:pPr>
        <w:tabs>
          <w:tab w:val="num" w:pos="7254"/>
        </w:tabs>
        <w:ind w:left="7254" w:hanging="360"/>
      </w:pPr>
      <w:rPr>
        <w:rFonts w:ascii="Wingdings" w:hAnsi="Wingdings" w:cs="Wingdings"/>
      </w:rPr>
    </w:lvl>
  </w:abstractNum>
  <w:abstractNum w:abstractNumId="11" w15:restartNumberingAfterBreak="0">
    <w:nsid w:val="00000004"/>
    <w:multiLevelType w:val="hybridMultilevel"/>
    <w:tmpl w:val="00000004"/>
    <w:name w:val="WWNum13"/>
    <w:lvl w:ilvl="0" w:tplc="EE70D03E">
      <w:start w:val="1"/>
      <w:numFmt w:val="bullet"/>
      <w:lvlText w:val=""/>
      <w:lvlJc w:val="left"/>
      <w:pPr>
        <w:tabs>
          <w:tab w:val="num" w:pos="720"/>
        </w:tabs>
        <w:ind w:left="720" w:hanging="360"/>
      </w:pPr>
      <w:rPr>
        <w:rFonts w:ascii="Symbol" w:hAnsi="Symbol" w:cs="Symbol"/>
      </w:rPr>
    </w:lvl>
    <w:lvl w:ilvl="1" w:tplc="83385A6A">
      <w:start w:val="1"/>
      <w:numFmt w:val="bullet"/>
      <w:lvlText w:val="o"/>
      <w:lvlJc w:val="left"/>
      <w:pPr>
        <w:tabs>
          <w:tab w:val="num" w:pos="1440"/>
        </w:tabs>
        <w:ind w:left="1440" w:hanging="360"/>
      </w:pPr>
      <w:rPr>
        <w:rFonts w:ascii="Courier New" w:hAnsi="Courier New" w:cs="Courier New"/>
      </w:rPr>
    </w:lvl>
    <w:lvl w:ilvl="2" w:tplc="2DB83FC6">
      <w:start w:val="1"/>
      <w:numFmt w:val="bullet"/>
      <w:lvlText w:val=""/>
      <w:lvlJc w:val="left"/>
      <w:pPr>
        <w:tabs>
          <w:tab w:val="num" w:pos="2160"/>
        </w:tabs>
        <w:ind w:left="2160" w:hanging="360"/>
      </w:pPr>
      <w:rPr>
        <w:rFonts w:ascii="Wingdings" w:hAnsi="Wingdings" w:cs="Wingdings"/>
      </w:rPr>
    </w:lvl>
    <w:lvl w:ilvl="3" w:tplc="22429D8A">
      <w:start w:val="1"/>
      <w:numFmt w:val="bullet"/>
      <w:lvlText w:val=""/>
      <w:lvlJc w:val="left"/>
      <w:pPr>
        <w:tabs>
          <w:tab w:val="num" w:pos="2880"/>
        </w:tabs>
        <w:ind w:left="2880" w:hanging="360"/>
      </w:pPr>
      <w:rPr>
        <w:rFonts w:ascii="Symbol" w:hAnsi="Symbol" w:cs="Symbol"/>
      </w:rPr>
    </w:lvl>
    <w:lvl w:ilvl="4" w:tplc="56F204F0">
      <w:start w:val="1"/>
      <w:numFmt w:val="bullet"/>
      <w:lvlText w:val="o"/>
      <w:lvlJc w:val="left"/>
      <w:pPr>
        <w:tabs>
          <w:tab w:val="num" w:pos="3600"/>
        </w:tabs>
        <w:ind w:left="3600" w:hanging="360"/>
      </w:pPr>
      <w:rPr>
        <w:rFonts w:ascii="Courier New" w:hAnsi="Courier New" w:cs="Courier New"/>
      </w:rPr>
    </w:lvl>
    <w:lvl w:ilvl="5" w:tplc="AFD89B72">
      <w:start w:val="1"/>
      <w:numFmt w:val="bullet"/>
      <w:lvlText w:val=""/>
      <w:lvlJc w:val="left"/>
      <w:pPr>
        <w:tabs>
          <w:tab w:val="num" w:pos="4320"/>
        </w:tabs>
        <w:ind w:left="4320" w:hanging="360"/>
      </w:pPr>
      <w:rPr>
        <w:rFonts w:ascii="Wingdings" w:hAnsi="Wingdings" w:cs="Wingdings"/>
      </w:rPr>
    </w:lvl>
    <w:lvl w:ilvl="6" w:tplc="E57423B8">
      <w:start w:val="1"/>
      <w:numFmt w:val="bullet"/>
      <w:lvlText w:val=""/>
      <w:lvlJc w:val="left"/>
      <w:pPr>
        <w:tabs>
          <w:tab w:val="num" w:pos="5040"/>
        </w:tabs>
        <w:ind w:left="5040" w:hanging="360"/>
      </w:pPr>
      <w:rPr>
        <w:rFonts w:ascii="Symbol" w:hAnsi="Symbol" w:cs="Symbol"/>
      </w:rPr>
    </w:lvl>
    <w:lvl w:ilvl="7" w:tplc="B60EEB50">
      <w:start w:val="1"/>
      <w:numFmt w:val="bullet"/>
      <w:lvlText w:val="o"/>
      <w:lvlJc w:val="left"/>
      <w:pPr>
        <w:tabs>
          <w:tab w:val="num" w:pos="5760"/>
        </w:tabs>
        <w:ind w:left="5760" w:hanging="360"/>
      </w:pPr>
      <w:rPr>
        <w:rFonts w:ascii="Courier New" w:hAnsi="Courier New" w:cs="Courier New"/>
      </w:rPr>
    </w:lvl>
    <w:lvl w:ilvl="8" w:tplc="E154FBCE">
      <w:start w:val="1"/>
      <w:numFmt w:val="bullet"/>
      <w:lvlText w:val=""/>
      <w:lvlJc w:val="left"/>
      <w:pPr>
        <w:tabs>
          <w:tab w:val="num" w:pos="6480"/>
        </w:tabs>
        <w:ind w:left="6480" w:hanging="360"/>
      </w:pPr>
      <w:rPr>
        <w:rFonts w:ascii="Wingdings" w:hAnsi="Wingdings" w:cs="Wingdings"/>
      </w:rPr>
    </w:lvl>
  </w:abstractNum>
  <w:abstractNum w:abstractNumId="12" w15:restartNumberingAfterBreak="0">
    <w:nsid w:val="01D56964"/>
    <w:multiLevelType w:val="multilevel"/>
    <w:tmpl w:val="04C07306"/>
    <w:styleLink w:val="TableBullets"/>
    <w:lvl w:ilvl="0">
      <w:start w:val="1"/>
      <w:numFmt w:val="bullet"/>
      <w:lvlText w:val=""/>
      <w:lvlJc w:val="left"/>
      <w:pPr>
        <w:tabs>
          <w:tab w:val="num" w:pos="360"/>
        </w:tabs>
        <w:ind w:left="360" w:hanging="360"/>
      </w:pPr>
      <w:rPr>
        <w:rFonts w:ascii="Wingdings" w:hAnsi="Wingdings" w:hint="default"/>
        <w:color w:val="3C8AD6"/>
      </w:rPr>
    </w:lvl>
    <w:lvl w:ilvl="1">
      <w:start w:val="1"/>
      <w:numFmt w:val="bullet"/>
      <w:lvlText w:val=""/>
      <w:lvlJc w:val="left"/>
      <w:pPr>
        <w:tabs>
          <w:tab w:val="num" w:pos="720"/>
        </w:tabs>
        <w:ind w:left="720" w:hanging="360"/>
      </w:pPr>
      <w:rPr>
        <w:rFonts w:ascii="Wingdings" w:hAnsi="Wingdings" w:hint="default"/>
        <w:color w:val="808080"/>
      </w:rPr>
    </w:lvl>
    <w:lvl w:ilvl="2">
      <w:start w:val="1"/>
      <w:numFmt w:val="bullet"/>
      <w:lvlText w:val="◦"/>
      <w:lvlJc w:val="left"/>
      <w:pPr>
        <w:tabs>
          <w:tab w:val="num" w:pos="1080"/>
        </w:tabs>
        <w:ind w:left="1080" w:hanging="360"/>
      </w:pPr>
      <w:rPr>
        <w:rFonts w:ascii="Verdana" w:hAnsi="Verdana" w:hint="default"/>
        <w:color w:val="808080"/>
      </w:rPr>
    </w:lvl>
    <w:lvl w:ilvl="3">
      <w:start w:val="1"/>
      <w:numFmt w:val="bullet"/>
      <w:lvlText w:val="•"/>
      <w:lvlJc w:val="left"/>
      <w:pPr>
        <w:tabs>
          <w:tab w:val="num" w:pos="1440"/>
        </w:tabs>
        <w:ind w:left="1440" w:hanging="360"/>
      </w:pPr>
      <w:rPr>
        <w:rFonts w:ascii="Verdana" w:hAnsi="Verdana" w:hint="default"/>
        <w:color w:val="C0C0C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24C4605"/>
    <w:multiLevelType w:val="hybridMultilevel"/>
    <w:tmpl w:val="C47C80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2AC3FD8"/>
    <w:multiLevelType w:val="hybridMultilevel"/>
    <w:tmpl w:val="ED52EA3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33525EF"/>
    <w:multiLevelType w:val="hybridMultilevel"/>
    <w:tmpl w:val="6CB4A4BC"/>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 w15:restartNumberingAfterBreak="0">
    <w:nsid w:val="03BE5261"/>
    <w:multiLevelType w:val="hybridMultilevel"/>
    <w:tmpl w:val="5022AEE2"/>
    <w:lvl w:ilvl="0" w:tplc="9D763536">
      <w:numFmt w:val="bullet"/>
      <w:lvlText w:val=""/>
      <w:lvlJc w:val="left"/>
      <w:pPr>
        <w:ind w:left="720" w:hanging="360"/>
      </w:pPr>
      <w:rPr>
        <w:rFonts w:ascii="Symbol" w:eastAsia="Arial Narrow"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3DA0461"/>
    <w:multiLevelType w:val="multilevel"/>
    <w:tmpl w:val="1EF889AC"/>
    <w:lvl w:ilvl="0">
      <w:numFmt w:val="decimal"/>
      <w:lvlText w:val="%1"/>
      <w:lvlJc w:val="left"/>
      <w:pPr>
        <w:tabs>
          <w:tab w:val="num" w:pos="850"/>
        </w:tabs>
        <w:ind w:left="850" w:hanging="850"/>
      </w:pPr>
      <w:rPr>
        <w:rFonts w:hint="default"/>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850"/>
        </w:tabs>
        <w:ind w:left="850" w:hanging="85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3EC1F4A"/>
    <w:multiLevelType w:val="hybridMultilevel"/>
    <w:tmpl w:val="0809001D"/>
    <w:styleLink w:val="TableBulletedList"/>
    <w:lvl w:ilvl="0" w:tplc="048000B4">
      <w:start w:val="1"/>
      <w:numFmt w:val="bullet"/>
      <w:lvlText w:val=""/>
      <w:lvlJc w:val="left"/>
      <w:pPr>
        <w:ind w:left="360" w:hanging="360"/>
      </w:pPr>
      <w:rPr>
        <w:rFonts w:ascii="Symbol" w:hAnsi="Symbol" w:hint="default"/>
        <w:color w:val="3C8AD6"/>
      </w:rPr>
    </w:lvl>
    <w:lvl w:ilvl="1" w:tplc="70E8D8F8">
      <w:start w:val="1"/>
      <w:numFmt w:val="bullet"/>
      <w:lvlText w:val="o"/>
      <w:lvlJc w:val="left"/>
      <w:pPr>
        <w:ind w:left="720" w:hanging="360"/>
      </w:pPr>
      <w:rPr>
        <w:rFonts w:ascii="Courier New" w:hAnsi="Courier New" w:hint="default"/>
        <w:color w:val="404040"/>
      </w:rPr>
    </w:lvl>
    <w:lvl w:ilvl="2" w:tplc="4CDE6684">
      <w:start w:val="1"/>
      <w:numFmt w:val="lowerRoman"/>
      <w:lvlText w:val="%3)"/>
      <w:lvlJc w:val="left"/>
      <w:pPr>
        <w:ind w:left="1080" w:hanging="360"/>
      </w:pPr>
    </w:lvl>
    <w:lvl w:ilvl="3" w:tplc="2D0A5846">
      <w:start w:val="1"/>
      <w:numFmt w:val="decimal"/>
      <w:lvlText w:val="(%4)"/>
      <w:lvlJc w:val="left"/>
      <w:pPr>
        <w:ind w:left="1440" w:hanging="360"/>
      </w:pPr>
    </w:lvl>
    <w:lvl w:ilvl="4" w:tplc="F2F8BA56">
      <w:start w:val="1"/>
      <w:numFmt w:val="lowerLetter"/>
      <w:lvlText w:val="(%5)"/>
      <w:lvlJc w:val="left"/>
      <w:pPr>
        <w:ind w:left="1800" w:hanging="360"/>
      </w:pPr>
    </w:lvl>
    <w:lvl w:ilvl="5" w:tplc="1BA83DA0">
      <w:start w:val="1"/>
      <w:numFmt w:val="lowerRoman"/>
      <w:lvlText w:val="(%6)"/>
      <w:lvlJc w:val="left"/>
      <w:pPr>
        <w:ind w:left="2160" w:hanging="360"/>
      </w:pPr>
    </w:lvl>
    <w:lvl w:ilvl="6" w:tplc="A1C46BD2">
      <w:start w:val="1"/>
      <w:numFmt w:val="decimal"/>
      <w:lvlText w:val="%7."/>
      <w:lvlJc w:val="left"/>
      <w:pPr>
        <w:ind w:left="2520" w:hanging="360"/>
      </w:pPr>
    </w:lvl>
    <w:lvl w:ilvl="7" w:tplc="D8C473F0">
      <w:start w:val="1"/>
      <w:numFmt w:val="lowerLetter"/>
      <w:lvlText w:val="%8."/>
      <w:lvlJc w:val="left"/>
      <w:pPr>
        <w:ind w:left="2880" w:hanging="360"/>
      </w:pPr>
    </w:lvl>
    <w:lvl w:ilvl="8" w:tplc="396E7CBE">
      <w:start w:val="1"/>
      <w:numFmt w:val="lowerRoman"/>
      <w:lvlText w:val="%9."/>
      <w:lvlJc w:val="left"/>
      <w:pPr>
        <w:ind w:left="3240" w:hanging="360"/>
      </w:pPr>
    </w:lvl>
  </w:abstractNum>
  <w:abstractNum w:abstractNumId="19" w15:restartNumberingAfterBreak="0">
    <w:nsid w:val="049A2C83"/>
    <w:multiLevelType w:val="hybridMultilevel"/>
    <w:tmpl w:val="B192C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04F55C56"/>
    <w:multiLevelType w:val="hybridMultilevel"/>
    <w:tmpl w:val="A7D4E69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062613AB"/>
    <w:multiLevelType w:val="hybridMultilevel"/>
    <w:tmpl w:val="5284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20063D"/>
    <w:multiLevelType w:val="hybridMultilevel"/>
    <w:tmpl w:val="0ED2CFF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7853BFC"/>
    <w:multiLevelType w:val="hybridMultilevel"/>
    <w:tmpl w:val="3236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7E87E18"/>
    <w:multiLevelType w:val="hybridMultilevel"/>
    <w:tmpl w:val="A10CE54A"/>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5" w15:restartNumberingAfterBreak="0">
    <w:nsid w:val="085436E1"/>
    <w:multiLevelType w:val="hybridMultilevel"/>
    <w:tmpl w:val="159ED6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09007D41"/>
    <w:multiLevelType w:val="hybridMultilevel"/>
    <w:tmpl w:val="E45E6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96A53C6"/>
    <w:multiLevelType w:val="hybridMultilevel"/>
    <w:tmpl w:val="2384FEB0"/>
    <w:lvl w:ilvl="0" w:tplc="1C090001">
      <w:start w:val="1"/>
      <w:numFmt w:val="bullet"/>
      <w:lvlText w:val=""/>
      <w:lvlJc w:val="left"/>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9D67CCE"/>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09DF60D9"/>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30" w15:restartNumberingAfterBreak="0">
    <w:nsid w:val="09FF308B"/>
    <w:multiLevelType w:val="hybridMultilevel"/>
    <w:tmpl w:val="27A08C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1B53F3"/>
    <w:multiLevelType w:val="hybridMultilevel"/>
    <w:tmpl w:val="95E4F5B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0A21331E"/>
    <w:multiLevelType w:val="hybridMultilevel"/>
    <w:tmpl w:val="D28021A8"/>
    <w:lvl w:ilvl="0" w:tplc="1F98756A">
      <w:start w:val="1"/>
      <w:numFmt w:val="decimal"/>
      <w:suff w:val="nothing"/>
      <w:lvlText w:val="schedule %1"/>
      <w:lvlJc w:val="left"/>
      <w:pPr>
        <w:ind w:left="0" w:firstLine="0"/>
      </w:pPr>
      <w:rPr>
        <w:rFonts w:hint="default"/>
        <w:b/>
        <w:i w:val="0"/>
        <w:sz w:val="18"/>
      </w:rPr>
    </w:lvl>
    <w:lvl w:ilvl="1" w:tplc="DC507EEA">
      <w:start w:val="1"/>
      <w:numFmt w:val="none"/>
      <w:suff w:val="nothing"/>
      <w:lvlText w:val=""/>
      <w:lvlJc w:val="left"/>
      <w:pPr>
        <w:ind w:left="0" w:firstLine="0"/>
      </w:pPr>
      <w:rPr>
        <w:rFonts w:hint="default"/>
        <w:b w:val="0"/>
        <w:i w:val="0"/>
        <w:sz w:val="18"/>
        <w:szCs w:val="18"/>
        <w:u w:val="none"/>
      </w:rPr>
    </w:lvl>
    <w:lvl w:ilvl="2" w:tplc="36386986">
      <w:start w:val="1"/>
      <w:numFmt w:val="none"/>
      <w:suff w:val="nothing"/>
      <w:lvlText w:val=""/>
      <w:lvlJc w:val="left"/>
      <w:pPr>
        <w:ind w:left="0" w:firstLine="0"/>
      </w:pPr>
      <w:rPr>
        <w:rFonts w:hint="default"/>
        <w:b w:val="0"/>
        <w:i w:val="0"/>
        <w:caps w:val="0"/>
        <w:smallCaps w:val="0"/>
        <w:sz w:val="18"/>
        <w:u w:val="none"/>
      </w:rPr>
    </w:lvl>
    <w:lvl w:ilvl="3" w:tplc="9B9E6FCE">
      <w:start w:val="1"/>
      <w:numFmt w:val="none"/>
      <w:suff w:val="nothing"/>
      <w:lvlText w:val=""/>
      <w:lvlJc w:val="left"/>
      <w:pPr>
        <w:ind w:left="0" w:firstLine="0"/>
      </w:pPr>
      <w:rPr>
        <w:rFonts w:hint="default"/>
        <w:b w:val="0"/>
        <w:i w:val="0"/>
        <w:caps w:val="0"/>
        <w:smallCaps w:val="0"/>
        <w:sz w:val="18"/>
        <w:u w:val="none"/>
      </w:rPr>
    </w:lvl>
    <w:lvl w:ilvl="4" w:tplc="9BA473EE">
      <w:start w:val="1"/>
      <w:numFmt w:val="none"/>
      <w:suff w:val="nothing"/>
      <w:lvlText w:val=""/>
      <w:lvlJc w:val="left"/>
      <w:pPr>
        <w:ind w:left="0" w:firstLine="0"/>
      </w:pPr>
      <w:rPr>
        <w:rFonts w:hint="default"/>
        <w:b w:val="0"/>
        <w:i w:val="0"/>
        <w:caps/>
        <w:sz w:val="18"/>
        <w:u w:val="none"/>
      </w:rPr>
    </w:lvl>
    <w:lvl w:ilvl="5" w:tplc="DB329F66">
      <w:start w:val="27"/>
      <w:numFmt w:val="none"/>
      <w:suff w:val="nothing"/>
      <w:lvlText w:val=""/>
      <w:lvlJc w:val="left"/>
      <w:pPr>
        <w:ind w:left="0" w:firstLine="0"/>
      </w:pPr>
      <w:rPr>
        <w:rFonts w:hint="default"/>
        <w:b w:val="0"/>
        <w:i w:val="0"/>
        <w:caps w:val="0"/>
        <w:sz w:val="18"/>
        <w:szCs w:val="18"/>
      </w:rPr>
    </w:lvl>
    <w:lvl w:ilvl="6" w:tplc="8A0C9456">
      <w:start w:val="1"/>
      <w:numFmt w:val="none"/>
      <w:suff w:val="nothing"/>
      <w:lvlText w:val=""/>
      <w:lvlJc w:val="left"/>
      <w:pPr>
        <w:ind w:left="0" w:firstLine="0"/>
      </w:pPr>
      <w:rPr>
        <w:rFonts w:ascii="Times New Roman" w:hAnsi="Times New Roman" w:hint="default"/>
        <w:b w:val="0"/>
        <w:i w:val="0"/>
      </w:rPr>
    </w:lvl>
    <w:lvl w:ilvl="7" w:tplc="4F70D1E0">
      <w:start w:val="1"/>
      <w:numFmt w:val="none"/>
      <w:suff w:val="nothing"/>
      <w:lvlText w:val=""/>
      <w:lvlJc w:val="left"/>
      <w:pPr>
        <w:ind w:left="0" w:firstLine="0"/>
      </w:pPr>
      <w:rPr>
        <w:rFonts w:ascii="Times New Roman" w:hAnsi="Times New Roman" w:hint="default"/>
        <w:b w:val="0"/>
        <w:i w:val="0"/>
      </w:rPr>
    </w:lvl>
    <w:lvl w:ilvl="8" w:tplc="10F4A984">
      <w:start w:val="1"/>
      <w:numFmt w:val="none"/>
      <w:suff w:val="nothing"/>
      <w:lvlText w:val=""/>
      <w:lvlJc w:val="left"/>
      <w:pPr>
        <w:ind w:left="0" w:firstLine="0"/>
      </w:pPr>
      <w:rPr>
        <w:rFonts w:ascii="Times New Roman" w:hAnsi="Times New Roman" w:hint="default"/>
        <w:b w:val="0"/>
        <w:i w:val="0"/>
      </w:rPr>
    </w:lvl>
  </w:abstractNum>
  <w:abstractNum w:abstractNumId="33" w15:restartNumberingAfterBreak="0">
    <w:nsid w:val="0A8535FC"/>
    <w:multiLevelType w:val="hybridMultilevel"/>
    <w:tmpl w:val="087CF9F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34" w15:restartNumberingAfterBreak="0">
    <w:nsid w:val="0B5D23B5"/>
    <w:multiLevelType w:val="hybridMultilevel"/>
    <w:tmpl w:val="C41AA796"/>
    <w:styleLink w:val="Bullets"/>
    <w:lvl w:ilvl="0" w:tplc="E33CF7F6">
      <w:numFmt w:val="bullet"/>
      <w:lvlText w:val=""/>
      <w:lvlJc w:val="left"/>
      <w:pPr>
        <w:tabs>
          <w:tab w:val="num" w:pos="1134"/>
        </w:tabs>
        <w:ind w:left="1134" w:hanging="567"/>
      </w:pPr>
      <w:rPr>
        <w:rFonts w:ascii="Wingdings" w:hAnsi="Wingdings" w:hint="default"/>
        <w:color w:val="3C8AD6"/>
        <w:sz w:val="20"/>
      </w:rPr>
    </w:lvl>
    <w:lvl w:ilvl="1" w:tplc="4F3400A8">
      <w:start w:val="1"/>
      <w:numFmt w:val="bullet"/>
      <w:lvlText w:val=""/>
      <w:lvlJc w:val="left"/>
      <w:pPr>
        <w:tabs>
          <w:tab w:val="num" w:pos="1701"/>
        </w:tabs>
        <w:ind w:left="1701" w:hanging="567"/>
      </w:pPr>
      <w:rPr>
        <w:rFonts w:ascii="Wingdings" w:hAnsi="Wingdings"/>
        <w:color w:val="808080"/>
        <w:sz w:val="18"/>
      </w:rPr>
    </w:lvl>
    <w:lvl w:ilvl="2" w:tplc="AB101EDA">
      <w:start w:val="1"/>
      <w:numFmt w:val="bullet"/>
      <w:lvlText w:val="◦"/>
      <w:lvlJc w:val="left"/>
      <w:pPr>
        <w:tabs>
          <w:tab w:val="num" w:pos="2268"/>
        </w:tabs>
        <w:ind w:left="2268" w:hanging="567"/>
      </w:pPr>
      <w:rPr>
        <w:rFonts w:ascii="Verdana" w:hAnsi="Verdana"/>
        <w:color w:val="999999"/>
        <w:sz w:val="18"/>
      </w:rPr>
    </w:lvl>
    <w:lvl w:ilvl="3" w:tplc="DA8840BE">
      <w:start w:val="1"/>
      <w:numFmt w:val="bullet"/>
      <w:lvlText w:val=""/>
      <w:lvlJc w:val="left"/>
      <w:pPr>
        <w:tabs>
          <w:tab w:val="num" w:pos="876"/>
        </w:tabs>
        <w:ind w:left="876" w:hanging="360"/>
      </w:pPr>
      <w:rPr>
        <w:rFonts w:ascii="Symbol" w:hAnsi="Symbol" w:hint="default"/>
      </w:rPr>
    </w:lvl>
    <w:lvl w:ilvl="4" w:tplc="0E345254">
      <w:start w:val="1"/>
      <w:numFmt w:val="bullet"/>
      <w:lvlText w:val="o"/>
      <w:lvlJc w:val="left"/>
      <w:pPr>
        <w:tabs>
          <w:tab w:val="num" w:pos="1596"/>
        </w:tabs>
        <w:ind w:left="1596" w:hanging="360"/>
      </w:pPr>
      <w:rPr>
        <w:rFonts w:ascii="Courier New" w:hAnsi="Courier New" w:hint="default"/>
      </w:rPr>
    </w:lvl>
    <w:lvl w:ilvl="5" w:tplc="D194C22C">
      <w:start w:val="1"/>
      <w:numFmt w:val="bullet"/>
      <w:lvlText w:val=""/>
      <w:lvlJc w:val="left"/>
      <w:pPr>
        <w:tabs>
          <w:tab w:val="num" w:pos="2316"/>
        </w:tabs>
        <w:ind w:left="2316" w:hanging="360"/>
      </w:pPr>
      <w:rPr>
        <w:rFonts w:ascii="Wingdings" w:hAnsi="Wingdings" w:hint="default"/>
      </w:rPr>
    </w:lvl>
    <w:lvl w:ilvl="6" w:tplc="A63CE28A">
      <w:start w:val="1"/>
      <w:numFmt w:val="bullet"/>
      <w:lvlText w:val=""/>
      <w:lvlJc w:val="left"/>
      <w:pPr>
        <w:tabs>
          <w:tab w:val="num" w:pos="3036"/>
        </w:tabs>
        <w:ind w:left="3036" w:hanging="360"/>
      </w:pPr>
      <w:rPr>
        <w:rFonts w:ascii="Symbol" w:hAnsi="Symbol" w:hint="default"/>
      </w:rPr>
    </w:lvl>
    <w:lvl w:ilvl="7" w:tplc="6EF2C77C">
      <w:start w:val="1"/>
      <w:numFmt w:val="bullet"/>
      <w:lvlText w:val="o"/>
      <w:lvlJc w:val="left"/>
      <w:pPr>
        <w:tabs>
          <w:tab w:val="num" w:pos="3756"/>
        </w:tabs>
        <w:ind w:left="3756" w:hanging="360"/>
      </w:pPr>
      <w:rPr>
        <w:rFonts w:ascii="Courier New" w:hAnsi="Courier New" w:hint="default"/>
      </w:rPr>
    </w:lvl>
    <w:lvl w:ilvl="8" w:tplc="863AE966">
      <w:start w:val="1"/>
      <w:numFmt w:val="bullet"/>
      <w:lvlText w:val=""/>
      <w:lvlJc w:val="left"/>
      <w:pPr>
        <w:tabs>
          <w:tab w:val="num" w:pos="4476"/>
        </w:tabs>
        <w:ind w:left="4476" w:hanging="360"/>
      </w:pPr>
      <w:rPr>
        <w:rFonts w:ascii="Wingdings" w:hAnsi="Wingdings" w:hint="default"/>
      </w:rPr>
    </w:lvl>
  </w:abstractNum>
  <w:abstractNum w:abstractNumId="35" w15:restartNumberingAfterBreak="0">
    <w:nsid w:val="0BDB77AB"/>
    <w:multiLevelType w:val="hybridMultilevel"/>
    <w:tmpl w:val="41BAF936"/>
    <w:lvl w:ilvl="0" w:tplc="9D763536">
      <w:numFmt w:val="bullet"/>
      <w:lvlText w:val=""/>
      <w:lvlJc w:val="left"/>
      <w:pPr>
        <w:ind w:left="720" w:hanging="360"/>
      </w:pPr>
      <w:rPr>
        <w:rFonts w:ascii="Symbol" w:eastAsia="Arial Narrow"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0BE340AD"/>
    <w:multiLevelType w:val="hybridMultilevel"/>
    <w:tmpl w:val="D0F868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0CC46F7C"/>
    <w:multiLevelType w:val="hybridMultilevel"/>
    <w:tmpl w:val="84EA7920"/>
    <w:lvl w:ilvl="0" w:tplc="1C090003">
      <w:start w:val="1"/>
      <w:numFmt w:val="bullet"/>
      <w:lvlText w:val="o"/>
      <w:lvlJc w:val="left"/>
      <w:pPr>
        <w:ind w:left="1080" w:hanging="360"/>
      </w:pPr>
      <w:rPr>
        <w:rFonts w:ascii="Courier New" w:hAnsi="Courier New" w:cs="Courier New" w:hint="default"/>
      </w:rPr>
    </w:lvl>
    <w:lvl w:ilvl="1" w:tplc="472A918A">
      <w:numFmt w:val="bullet"/>
      <w:lvlText w:val="•"/>
      <w:lvlJc w:val="left"/>
      <w:pPr>
        <w:ind w:left="2160" w:hanging="720"/>
      </w:pPr>
      <w:rPr>
        <w:rFonts w:ascii="Arial Narrow" w:eastAsia="Times New Roman" w:hAnsi="Arial Narrow"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8" w15:restartNumberingAfterBreak="0">
    <w:nsid w:val="0D4C46DF"/>
    <w:multiLevelType w:val="hybridMultilevel"/>
    <w:tmpl w:val="501232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0E133333"/>
    <w:multiLevelType w:val="hybridMultilevel"/>
    <w:tmpl w:val="22323216"/>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0" w15:restartNumberingAfterBreak="0">
    <w:nsid w:val="0EB42EE5"/>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41" w15:restartNumberingAfterBreak="0">
    <w:nsid w:val="100F473B"/>
    <w:multiLevelType w:val="hybridMultilevel"/>
    <w:tmpl w:val="C4601AE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10A24A8F"/>
    <w:multiLevelType w:val="hybridMultilevel"/>
    <w:tmpl w:val="E0A6F140"/>
    <w:lvl w:ilvl="0" w:tplc="BE728DAA">
      <w:start w:val="1"/>
      <w:numFmt w:val="bullet"/>
      <w:lvlText w:val=""/>
      <w:lvlJc w:val="left"/>
      <w:pPr>
        <w:ind w:left="1494" w:hanging="360"/>
      </w:pPr>
      <w:rPr>
        <w:rFonts w:ascii="Symbol" w:hAnsi="Symbol" w:hint="default"/>
        <w:color w:val="595959" w:themeColor="text1" w:themeTint="A6"/>
      </w:rPr>
    </w:lvl>
    <w:lvl w:ilvl="1" w:tplc="2EAA943C">
      <w:start w:val="1"/>
      <w:numFmt w:val="bullet"/>
      <w:lvlText w:val=""/>
      <w:lvlJc w:val="left"/>
      <w:pPr>
        <w:ind w:left="1701" w:hanging="567"/>
      </w:pPr>
      <w:rPr>
        <w:rFonts w:ascii="Symbol" w:hAnsi="Symbol" w:hint="default"/>
        <w:color w:val="404040"/>
      </w:rPr>
    </w:lvl>
    <w:lvl w:ilvl="2" w:tplc="65529BC2">
      <w:start w:val="1"/>
      <w:numFmt w:val="bullet"/>
      <w:lvlText w:val="o"/>
      <w:lvlJc w:val="left"/>
      <w:pPr>
        <w:ind w:left="2268" w:hanging="567"/>
      </w:pPr>
      <w:rPr>
        <w:rFonts w:ascii="Courier New" w:hAnsi="Courier New" w:hint="default"/>
        <w:color w:val="404040"/>
      </w:rPr>
    </w:lvl>
    <w:lvl w:ilvl="3" w:tplc="FACCE638">
      <w:start w:val="1"/>
      <w:numFmt w:val="bullet"/>
      <w:lvlText w:val=""/>
      <w:lvlJc w:val="left"/>
      <w:pPr>
        <w:ind w:left="2880" w:hanging="360"/>
      </w:pPr>
      <w:rPr>
        <w:rFonts w:ascii="Symbol" w:hAnsi="Symbol" w:hint="default"/>
      </w:rPr>
    </w:lvl>
    <w:lvl w:ilvl="4" w:tplc="B93CD41C">
      <w:start w:val="1"/>
      <w:numFmt w:val="bullet"/>
      <w:lvlText w:val="o"/>
      <w:lvlJc w:val="left"/>
      <w:pPr>
        <w:ind w:left="3600" w:hanging="360"/>
      </w:pPr>
      <w:rPr>
        <w:rFonts w:ascii="Courier New" w:hAnsi="Courier New" w:cs="Courier New" w:hint="default"/>
      </w:rPr>
    </w:lvl>
    <w:lvl w:ilvl="5" w:tplc="BF220AD6">
      <w:start w:val="1"/>
      <w:numFmt w:val="bullet"/>
      <w:lvlText w:val=""/>
      <w:lvlJc w:val="left"/>
      <w:pPr>
        <w:ind w:left="4320" w:hanging="360"/>
      </w:pPr>
      <w:rPr>
        <w:rFonts w:ascii="Wingdings" w:hAnsi="Wingdings" w:hint="default"/>
      </w:rPr>
    </w:lvl>
    <w:lvl w:ilvl="6" w:tplc="15A2457C">
      <w:start w:val="1"/>
      <w:numFmt w:val="bullet"/>
      <w:lvlText w:val=""/>
      <w:lvlJc w:val="left"/>
      <w:pPr>
        <w:ind w:left="5040" w:hanging="360"/>
      </w:pPr>
      <w:rPr>
        <w:rFonts w:ascii="Symbol" w:hAnsi="Symbol" w:hint="default"/>
      </w:rPr>
    </w:lvl>
    <w:lvl w:ilvl="7" w:tplc="33F8287A">
      <w:start w:val="1"/>
      <w:numFmt w:val="bullet"/>
      <w:lvlText w:val="o"/>
      <w:lvlJc w:val="left"/>
      <w:pPr>
        <w:ind w:left="5760" w:hanging="360"/>
      </w:pPr>
      <w:rPr>
        <w:rFonts w:ascii="Courier New" w:hAnsi="Courier New" w:cs="Courier New" w:hint="default"/>
      </w:rPr>
    </w:lvl>
    <w:lvl w:ilvl="8" w:tplc="34E81044">
      <w:start w:val="1"/>
      <w:numFmt w:val="bullet"/>
      <w:lvlText w:val=""/>
      <w:lvlJc w:val="left"/>
      <w:pPr>
        <w:ind w:left="6480" w:hanging="360"/>
      </w:pPr>
      <w:rPr>
        <w:rFonts w:ascii="Wingdings" w:hAnsi="Wingdings" w:hint="default"/>
      </w:rPr>
    </w:lvl>
  </w:abstractNum>
  <w:abstractNum w:abstractNumId="43" w15:restartNumberingAfterBreak="0">
    <w:nsid w:val="10D72F24"/>
    <w:multiLevelType w:val="hybridMultilevel"/>
    <w:tmpl w:val="34087E48"/>
    <w:lvl w:ilvl="0" w:tplc="A4D05E3A">
      <w:start w:val="3"/>
      <w:numFmt w:val="bullet"/>
      <w:lvlText w:val="-"/>
      <w:lvlJc w:val="left"/>
      <w:pPr>
        <w:ind w:left="720" w:hanging="360"/>
      </w:pPr>
      <w:rPr>
        <w:rFonts w:ascii="Arial Narrow" w:eastAsia="Times New Roman"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135478C"/>
    <w:multiLevelType w:val="hybridMultilevel"/>
    <w:tmpl w:val="2D7066D4"/>
    <w:lvl w:ilvl="0" w:tplc="04090001">
      <w:start w:val="1"/>
      <w:numFmt w:val="bullet"/>
      <w:lvlText w:val=""/>
      <w:lvlJc w:val="left"/>
      <w:pPr>
        <w:ind w:left="720" w:hanging="360"/>
      </w:pPr>
      <w:rPr>
        <w:rFonts w:ascii="Symbol" w:hAnsi="Symbol" w:hint="default"/>
      </w:rPr>
    </w:lvl>
    <w:lvl w:ilvl="1" w:tplc="0D46AA5E">
      <w:numFmt w:val="bullet"/>
      <w:lvlText w:val="•"/>
      <w:lvlJc w:val="left"/>
      <w:pPr>
        <w:ind w:left="108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9400CD"/>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123F3F8B"/>
    <w:multiLevelType w:val="multilevel"/>
    <w:tmpl w:val="CBD4304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7" w15:restartNumberingAfterBreak="0">
    <w:nsid w:val="129C1F33"/>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48" w15:restartNumberingAfterBreak="0">
    <w:nsid w:val="12BB450E"/>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13C638D3"/>
    <w:multiLevelType w:val="hybridMultilevel"/>
    <w:tmpl w:val="81AC43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800" w:hanging="72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15E0708E"/>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51" w15:restartNumberingAfterBreak="0">
    <w:nsid w:val="1638271E"/>
    <w:multiLevelType w:val="hybridMultilevel"/>
    <w:tmpl w:val="E654C8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16643D04"/>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53" w15:restartNumberingAfterBreak="0">
    <w:nsid w:val="169B74B2"/>
    <w:multiLevelType w:val="multilevel"/>
    <w:tmpl w:val="0C0EB6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576" w:hanging="576"/>
      </w:pPr>
      <w:rPr>
        <w:rFonts w:hint="default"/>
      </w:rPr>
    </w:lvl>
    <w:lvl w:ilvl="2">
      <w:start w:val="1"/>
      <w:numFmt w:val="decimal"/>
      <w:pStyle w:val="Heading3"/>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170F4345"/>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55" w15:restartNumberingAfterBreak="0">
    <w:nsid w:val="1740269B"/>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56" w15:restartNumberingAfterBreak="0">
    <w:nsid w:val="17DA2C48"/>
    <w:multiLevelType w:val="hybridMultilevel"/>
    <w:tmpl w:val="EAC072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190A5958"/>
    <w:multiLevelType w:val="hybridMultilevel"/>
    <w:tmpl w:val="BC8E475E"/>
    <w:lvl w:ilvl="0" w:tplc="32EE4FE0">
      <w:start w:val="1"/>
      <w:numFmt w:val="bullet"/>
      <w:pStyle w:val="Listintable"/>
      <w:lvlText w:val=""/>
      <w:lvlJc w:val="left"/>
      <w:pPr>
        <w:ind w:left="720" w:hanging="360"/>
      </w:pPr>
      <w:rPr>
        <w:rFonts w:ascii="Symbol" w:hAnsi="Symbol" w:hint="default"/>
        <w:color w:val="000000" w:themeColor="text1"/>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AC07FA7"/>
    <w:multiLevelType w:val="hybridMultilevel"/>
    <w:tmpl w:val="0F0A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AE15779"/>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60" w15:restartNumberingAfterBreak="0">
    <w:nsid w:val="1B001174"/>
    <w:multiLevelType w:val="hybridMultilevel"/>
    <w:tmpl w:val="90F6C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1B385856"/>
    <w:multiLevelType w:val="hybridMultilevel"/>
    <w:tmpl w:val="584817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1BAE1CB2"/>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3" w15:restartNumberingAfterBreak="0">
    <w:nsid w:val="1BC3390B"/>
    <w:multiLevelType w:val="hybridMultilevel"/>
    <w:tmpl w:val="7AC8E4E0"/>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4" w15:restartNumberingAfterBreak="0">
    <w:nsid w:val="1C175EEA"/>
    <w:multiLevelType w:val="hybridMultilevel"/>
    <w:tmpl w:val="081208D2"/>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5" w15:restartNumberingAfterBreak="0">
    <w:nsid w:val="1CE6603F"/>
    <w:multiLevelType w:val="hybridMultilevel"/>
    <w:tmpl w:val="53204EFC"/>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6" w15:restartNumberingAfterBreak="0">
    <w:nsid w:val="1D307528"/>
    <w:multiLevelType w:val="hybridMultilevel"/>
    <w:tmpl w:val="BB6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4C1107"/>
    <w:multiLevelType w:val="multilevel"/>
    <w:tmpl w:val="EF44A15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8" w15:restartNumberingAfterBreak="0">
    <w:nsid w:val="1DCA0A47"/>
    <w:multiLevelType w:val="hybridMultilevel"/>
    <w:tmpl w:val="853029B8"/>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9" w15:restartNumberingAfterBreak="0">
    <w:nsid w:val="1E491915"/>
    <w:multiLevelType w:val="hybridMultilevel"/>
    <w:tmpl w:val="EF948D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1EC644DE"/>
    <w:multiLevelType w:val="hybridMultilevel"/>
    <w:tmpl w:val="59382ECE"/>
    <w:lvl w:ilvl="0" w:tplc="2AE048FA">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15:restartNumberingAfterBreak="0">
    <w:nsid w:val="1F536BB2"/>
    <w:multiLevelType w:val="multilevel"/>
    <w:tmpl w:val="2FC4CAA0"/>
    <w:lvl w:ilvl="0">
      <w:start w:val="1"/>
      <w:numFmt w:val="bullet"/>
      <w:lvlText w:val=""/>
      <w:lvlJc w:val="left"/>
      <w:pPr>
        <w:ind w:left="720" w:hanging="360"/>
      </w:pPr>
      <w:rPr>
        <w:rFonts w:ascii="Symbol" w:hAnsi="Symbol" w:hint="default"/>
        <w:i w:val="0"/>
        <w:iCs w:val="0"/>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72" w15:restartNumberingAfterBreak="0">
    <w:nsid w:val="1F687DA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1FD73806"/>
    <w:multiLevelType w:val="hybridMultilevel"/>
    <w:tmpl w:val="EB9C65C4"/>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4" w15:restartNumberingAfterBreak="0">
    <w:nsid w:val="207618FA"/>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5" w15:restartNumberingAfterBreak="0">
    <w:nsid w:val="20CC62D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21A32139"/>
    <w:multiLevelType w:val="hybridMultilevel"/>
    <w:tmpl w:val="F620AF5C"/>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7" w15:restartNumberingAfterBreak="0">
    <w:nsid w:val="21D93B73"/>
    <w:multiLevelType w:val="hybridMultilevel"/>
    <w:tmpl w:val="69A66F40"/>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8" w15:restartNumberingAfterBreak="0">
    <w:nsid w:val="21F150CC"/>
    <w:multiLevelType w:val="hybridMultilevel"/>
    <w:tmpl w:val="9ADA1CF0"/>
    <w:lvl w:ilvl="0" w:tplc="3BE8BF1C">
      <w:start w:val="3"/>
      <w:numFmt w:val="bullet"/>
      <w:lvlText w:val="•"/>
      <w:lvlJc w:val="left"/>
      <w:pPr>
        <w:ind w:left="1080" w:hanging="720"/>
      </w:pPr>
      <w:rPr>
        <w:rFonts w:ascii="Arial Narrow" w:eastAsia="Times New Roman" w:hAnsi="Arial Narrow"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23424EBA"/>
    <w:multiLevelType w:val="hybridMultilevel"/>
    <w:tmpl w:val="E9EA731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23482E9F"/>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1" w15:restartNumberingAfterBreak="0">
    <w:nsid w:val="246276DF"/>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82" w15:restartNumberingAfterBreak="0">
    <w:nsid w:val="251A07F4"/>
    <w:multiLevelType w:val="hybridMultilevel"/>
    <w:tmpl w:val="01FC930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83" w15:restartNumberingAfterBreak="0">
    <w:nsid w:val="25655E7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25B848AB"/>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85" w15:restartNumberingAfterBreak="0">
    <w:nsid w:val="26195216"/>
    <w:multiLevelType w:val="hybridMultilevel"/>
    <w:tmpl w:val="A53ED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62060B8"/>
    <w:multiLevelType w:val="hybridMultilevel"/>
    <w:tmpl w:val="A11AF020"/>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26857493"/>
    <w:multiLevelType w:val="hybridMultilevel"/>
    <w:tmpl w:val="F5FEA5E0"/>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8" w15:restartNumberingAfterBreak="0">
    <w:nsid w:val="2702338D"/>
    <w:multiLevelType w:val="hybridMultilevel"/>
    <w:tmpl w:val="C7A476C0"/>
    <w:lvl w:ilvl="0" w:tplc="1C09001B">
      <w:start w:val="1"/>
      <w:numFmt w:val="lowerRoman"/>
      <w:lvlText w:val="%1."/>
      <w:lvlJc w:val="righ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15:restartNumberingAfterBreak="0">
    <w:nsid w:val="286977DB"/>
    <w:multiLevelType w:val="hybridMultilevel"/>
    <w:tmpl w:val="F258B6B8"/>
    <w:lvl w:ilvl="0" w:tplc="1C090003">
      <w:start w:val="1"/>
      <w:numFmt w:val="bullet"/>
      <w:lvlText w:val="o"/>
      <w:lvlJc w:val="left"/>
      <w:pPr>
        <w:ind w:left="1440" w:hanging="360"/>
      </w:pPr>
      <w:rPr>
        <w:rFonts w:ascii="Courier New" w:hAnsi="Courier New" w:cs="Courier New" w:hint="default"/>
      </w:rPr>
    </w:lvl>
    <w:lvl w:ilvl="1" w:tplc="472A918A">
      <w:numFmt w:val="bullet"/>
      <w:lvlText w:val="•"/>
      <w:lvlJc w:val="left"/>
      <w:pPr>
        <w:ind w:left="2520" w:hanging="720"/>
      </w:pPr>
      <w:rPr>
        <w:rFonts w:ascii="Arial Narrow" w:eastAsia="Times New Roman" w:hAnsi="Arial Narrow" w:cs="Arial"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0" w15:restartNumberingAfterBreak="0">
    <w:nsid w:val="288D6912"/>
    <w:multiLevelType w:val="hybridMultilevel"/>
    <w:tmpl w:val="A9FE0E7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2912628C"/>
    <w:multiLevelType w:val="hybridMultilevel"/>
    <w:tmpl w:val="F9EED42C"/>
    <w:lvl w:ilvl="0" w:tplc="6096BB4C">
      <w:start w:val="5"/>
      <w:numFmt w:val="decimal"/>
      <w:lvlText w:val="%1."/>
      <w:lvlJc w:val="left"/>
      <w:pPr>
        <w:ind w:left="99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295B515F"/>
    <w:multiLevelType w:val="hybridMultilevel"/>
    <w:tmpl w:val="C15EE2B6"/>
    <w:lvl w:ilvl="0" w:tplc="1C090001">
      <w:start w:val="1"/>
      <w:numFmt w:val="bullet"/>
      <w:lvlText w:val=""/>
      <w:lvlJc w:val="left"/>
      <w:pPr>
        <w:ind w:left="990" w:hanging="360"/>
      </w:pPr>
      <w:rPr>
        <w:rFonts w:ascii="Symbol" w:hAnsi="Symbol" w:cs="Symbol" w:hint="default"/>
      </w:rPr>
    </w:lvl>
    <w:lvl w:ilvl="1" w:tplc="1C090003" w:tentative="1">
      <w:start w:val="1"/>
      <w:numFmt w:val="bullet"/>
      <w:lvlText w:val="o"/>
      <w:lvlJc w:val="left"/>
      <w:pPr>
        <w:ind w:left="1710" w:hanging="360"/>
      </w:pPr>
      <w:rPr>
        <w:rFonts w:ascii="Courier New" w:hAnsi="Courier New" w:cs="Courier New" w:hint="default"/>
      </w:rPr>
    </w:lvl>
    <w:lvl w:ilvl="2" w:tplc="1C090005" w:tentative="1">
      <w:start w:val="1"/>
      <w:numFmt w:val="bullet"/>
      <w:lvlText w:val=""/>
      <w:lvlJc w:val="left"/>
      <w:pPr>
        <w:ind w:left="2430" w:hanging="360"/>
      </w:pPr>
      <w:rPr>
        <w:rFonts w:ascii="Wingdings" w:hAnsi="Wingdings" w:cs="Wingdings" w:hint="default"/>
      </w:rPr>
    </w:lvl>
    <w:lvl w:ilvl="3" w:tplc="1C090001" w:tentative="1">
      <w:start w:val="1"/>
      <w:numFmt w:val="bullet"/>
      <w:lvlText w:val=""/>
      <w:lvlJc w:val="left"/>
      <w:pPr>
        <w:ind w:left="3150" w:hanging="360"/>
      </w:pPr>
      <w:rPr>
        <w:rFonts w:ascii="Symbol" w:hAnsi="Symbol" w:cs="Symbol" w:hint="default"/>
      </w:rPr>
    </w:lvl>
    <w:lvl w:ilvl="4" w:tplc="1C090003" w:tentative="1">
      <w:start w:val="1"/>
      <w:numFmt w:val="bullet"/>
      <w:lvlText w:val="o"/>
      <w:lvlJc w:val="left"/>
      <w:pPr>
        <w:ind w:left="3870" w:hanging="360"/>
      </w:pPr>
      <w:rPr>
        <w:rFonts w:ascii="Courier New" w:hAnsi="Courier New" w:cs="Courier New" w:hint="default"/>
      </w:rPr>
    </w:lvl>
    <w:lvl w:ilvl="5" w:tplc="1C090005" w:tentative="1">
      <w:start w:val="1"/>
      <w:numFmt w:val="bullet"/>
      <w:lvlText w:val=""/>
      <w:lvlJc w:val="left"/>
      <w:pPr>
        <w:ind w:left="4590" w:hanging="360"/>
      </w:pPr>
      <w:rPr>
        <w:rFonts w:ascii="Wingdings" w:hAnsi="Wingdings" w:cs="Wingdings" w:hint="default"/>
      </w:rPr>
    </w:lvl>
    <w:lvl w:ilvl="6" w:tplc="1C090001" w:tentative="1">
      <w:start w:val="1"/>
      <w:numFmt w:val="bullet"/>
      <w:lvlText w:val=""/>
      <w:lvlJc w:val="left"/>
      <w:pPr>
        <w:ind w:left="5310" w:hanging="360"/>
      </w:pPr>
      <w:rPr>
        <w:rFonts w:ascii="Symbol" w:hAnsi="Symbol" w:cs="Symbol" w:hint="default"/>
      </w:rPr>
    </w:lvl>
    <w:lvl w:ilvl="7" w:tplc="1C090003" w:tentative="1">
      <w:start w:val="1"/>
      <w:numFmt w:val="bullet"/>
      <w:lvlText w:val="o"/>
      <w:lvlJc w:val="left"/>
      <w:pPr>
        <w:ind w:left="6030" w:hanging="360"/>
      </w:pPr>
      <w:rPr>
        <w:rFonts w:ascii="Courier New" w:hAnsi="Courier New" w:cs="Courier New" w:hint="default"/>
      </w:rPr>
    </w:lvl>
    <w:lvl w:ilvl="8" w:tplc="1C090005" w:tentative="1">
      <w:start w:val="1"/>
      <w:numFmt w:val="bullet"/>
      <w:lvlText w:val=""/>
      <w:lvlJc w:val="left"/>
      <w:pPr>
        <w:ind w:left="6750" w:hanging="360"/>
      </w:pPr>
      <w:rPr>
        <w:rFonts w:ascii="Wingdings" w:hAnsi="Wingdings" w:cs="Wingdings" w:hint="default"/>
      </w:rPr>
    </w:lvl>
  </w:abstractNum>
  <w:abstractNum w:abstractNumId="93" w15:restartNumberingAfterBreak="0">
    <w:nsid w:val="2AB17599"/>
    <w:multiLevelType w:val="hybridMultilevel"/>
    <w:tmpl w:val="C69E57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C26710E"/>
    <w:multiLevelType w:val="hybridMultilevel"/>
    <w:tmpl w:val="05F4B6AC"/>
    <w:lvl w:ilvl="0" w:tplc="FFFFFFFF">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95" w15:restartNumberingAfterBreak="0">
    <w:nsid w:val="2C4217D3"/>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96" w15:restartNumberingAfterBreak="0">
    <w:nsid w:val="2CC53A1D"/>
    <w:multiLevelType w:val="hybridMultilevel"/>
    <w:tmpl w:val="5E042E5A"/>
    <w:lvl w:ilvl="0" w:tplc="862A6F04">
      <w:start w:val="1"/>
      <w:numFmt w:val="upperLetter"/>
      <w:lvlText w:val="%1"/>
      <w:lvlJc w:val="left"/>
      <w:pPr>
        <w:tabs>
          <w:tab w:val="num" w:pos="720"/>
        </w:tabs>
        <w:ind w:left="720" w:hanging="720"/>
      </w:pPr>
      <w:rPr>
        <w:rFonts w:ascii="Times New Roman" w:hAnsi="Times New Roman"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2D112CBE"/>
    <w:multiLevelType w:val="hybridMultilevel"/>
    <w:tmpl w:val="E03637E8"/>
    <w:lvl w:ilvl="0" w:tplc="1C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E215E4D"/>
    <w:multiLevelType w:val="hybridMultilevel"/>
    <w:tmpl w:val="80141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ECD278D"/>
    <w:multiLevelType w:val="hybridMultilevel"/>
    <w:tmpl w:val="F498205A"/>
    <w:lvl w:ilvl="0" w:tplc="08090001">
      <w:numFmt w:val="bullet"/>
      <w:lvlText w:val="·"/>
      <w:lvlJc w:val="left"/>
      <w:pPr>
        <w:ind w:left="600" w:hanging="360"/>
      </w:pPr>
      <w:rPr>
        <w:rFonts w:ascii="Symbol" w:hAnsi="Symbol" w:hint="default"/>
      </w:rPr>
    </w:lvl>
    <w:lvl w:ilvl="1" w:tplc="08090003">
      <w:numFmt w:val="bullet"/>
      <w:lvlText w:val="-"/>
      <w:lvlJc w:val="left"/>
      <w:pPr>
        <w:ind w:left="1200" w:hanging="360"/>
      </w:pPr>
      <w:rPr>
        <w:rFonts w:ascii="Symbol" w:hAnsi="Symbol" w:hint="default"/>
      </w:rPr>
    </w:lvl>
    <w:lvl w:ilvl="2" w:tplc="08090005">
      <w:numFmt w:val="bullet"/>
      <w:lvlText w:val=""/>
      <w:lvlJc w:val="left"/>
      <w:pPr>
        <w:ind w:left="1800" w:hanging="360"/>
      </w:pPr>
      <w:rPr>
        <w:rFonts w:ascii="Symbol" w:hAnsi="Symbol" w:hint="default"/>
      </w:rPr>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100" w15:restartNumberingAfterBreak="0">
    <w:nsid w:val="2F5456FD"/>
    <w:multiLevelType w:val="hybridMultilevel"/>
    <w:tmpl w:val="51661A92"/>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2F9404B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15:restartNumberingAfterBreak="0">
    <w:nsid w:val="2FC71F11"/>
    <w:multiLevelType w:val="hybridMultilevel"/>
    <w:tmpl w:val="06E28742"/>
    <w:lvl w:ilvl="0" w:tplc="3BE8BF1C">
      <w:start w:val="3"/>
      <w:numFmt w:val="bullet"/>
      <w:lvlText w:val="•"/>
      <w:lvlJc w:val="left"/>
      <w:pPr>
        <w:ind w:left="1080" w:hanging="720"/>
      </w:pPr>
      <w:rPr>
        <w:rFonts w:ascii="Arial Narrow" w:eastAsia="Times New Roman" w:hAnsi="Arial Narrow"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3" w15:restartNumberingAfterBreak="0">
    <w:nsid w:val="30AA270E"/>
    <w:multiLevelType w:val="hybridMultilevel"/>
    <w:tmpl w:val="3F0E46C6"/>
    <w:styleLink w:val="Disclaimer"/>
    <w:lvl w:ilvl="0" w:tplc="CF56B8E2">
      <w:start w:val="1"/>
      <w:numFmt w:val="lowerRoman"/>
      <w:lvlText w:val="%1,"/>
      <w:lvlJc w:val="left"/>
      <w:pPr>
        <w:ind w:left="720" w:hanging="360"/>
      </w:pPr>
      <w:rPr>
        <w:rFonts w:ascii="Corbel" w:hAnsi="Corbel"/>
        <w:sz w:val="18"/>
      </w:rPr>
    </w:lvl>
    <w:lvl w:ilvl="1" w:tplc="3340A1F4">
      <w:start w:val="1"/>
      <w:numFmt w:val="lowerLetter"/>
      <w:lvlText w:val="%2."/>
      <w:lvlJc w:val="left"/>
      <w:pPr>
        <w:ind w:left="1440" w:hanging="360"/>
      </w:pPr>
    </w:lvl>
    <w:lvl w:ilvl="2" w:tplc="B9EE9392">
      <w:start w:val="1"/>
      <w:numFmt w:val="lowerRoman"/>
      <w:lvlText w:val="%3."/>
      <w:lvlJc w:val="right"/>
      <w:pPr>
        <w:ind w:left="2160" w:hanging="180"/>
      </w:pPr>
    </w:lvl>
    <w:lvl w:ilvl="3" w:tplc="F4BEA8C4">
      <w:start w:val="1"/>
      <w:numFmt w:val="decimal"/>
      <w:lvlText w:val="%4."/>
      <w:lvlJc w:val="left"/>
      <w:pPr>
        <w:ind w:left="2880" w:hanging="360"/>
      </w:pPr>
    </w:lvl>
    <w:lvl w:ilvl="4" w:tplc="D506F046">
      <w:start w:val="1"/>
      <w:numFmt w:val="lowerLetter"/>
      <w:lvlText w:val="%5."/>
      <w:lvlJc w:val="left"/>
      <w:pPr>
        <w:ind w:left="3600" w:hanging="360"/>
      </w:pPr>
    </w:lvl>
    <w:lvl w:ilvl="5" w:tplc="41B08EB0">
      <w:start w:val="1"/>
      <w:numFmt w:val="lowerRoman"/>
      <w:lvlText w:val="%6."/>
      <w:lvlJc w:val="right"/>
      <w:pPr>
        <w:ind w:left="4320" w:hanging="180"/>
      </w:pPr>
    </w:lvl>
    <w:lvl w:ilvl="6" w:tplc="5A840986">
      <w:start w:val="1"/>
      <w:numFmt w:val="decimal"/>
      <w:lvlText w:val="%7."/>
      <w:lvlJc w:val="left"/>
      <w:pPr>
        <w:ind w:left="5040" w:hanging="360"/>
      </w:pPr>
    </w:lvl>
    <w:lvl w:ilvl="7" w:tplc="B85C5264">
      <w:start w:val="1"/>
      <w:numFmt w:val="lowerLetter"/>
      <w:lvlText w:val="%8."/>
      <w:lvlJc w:val="left"/>
      <w:pPr>
        <w:ind w:left="5760" w:hanging="360"/>
      </w:pPr>
    </w:lvl>
    <w:lvl w:ilvl="8" w:tplc="2E9EC046">
      <w:start w:val="1"/>
      <w:numFmt w:val="lowerRoman"/>
      <w:lvlText w:val="%9."/>
      <w:lvlJc w:val="right"/>
      <w:pPr>
        <w:ind w:left="6480" w:hanging="180"/>
      </w:pPr>
    </w:lvl>
  </w:abstractNum>
  <w:abstractNum w:abstractNumId="104" w15:restartNumberingAfterBreak="0">
    <w:nsid w:val="3116599F"/>
    <w:multiLevelType w:val="hybridMultilevel"/>
    <w:tmpl w:val="012A1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31183139"/>
    <w:multiLevelType w:val="multilevel"/>
    <w:tmpl w:val="9490BE9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0"/>
        </w:tabs>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6" w15:restartNumberingAfterBreak="0">
    <w:nsid w:val="31FA0F95"/>
    <w:multiLevelType w:val="hybridMultilevel"/>
    <w:tmpl w:val="E0A601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328719AB"/>
    <w:multiLevelType w:val="hybridMultilevel"/>
    <w:tmpl w:val="9D34564C"/>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08" w15:restartNumberingAfterBreak="0">
    <w:nsid w:val="32A82525"/>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09" w15:restartNumberingAfterBreak="0">
    <w:nsid w:val="32BD4BE7"/>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10" w15:restartNumberingAfterBreak="0">
    <w:nsid w:val="32D70E12"/>
    <w:multiLevelType w:val="hybridMultilevel"/>
    <w:tmpl w:val="D2E63D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1" w15:restartNumberingAfterBreak="0">
    <w:nsid w:val="33004530"/>
    <w:multiLevelType w:val="hybridMultilevel"/>
    <w:tmpl w:val="96269672"/>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12" w15:restartNumberingAfterBreak="0">
    <w:nsid w:val="33981745"/>
    <w:multiLevelType w:val="hybridMultilevel"/>
    <w:tmpl w:val="B5BC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347A63BA"/>
    <w:multiLevelType w:val="hybridMultilevel"/>
    <w:tmpl w:val="3168B41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4FA20B5"/>
    <w:multiLevelType w:val="hybridMultilevel"/>
    <w:tmpl w:val="AB2E763A"/>
    <w:lvl w:ilvl="0" w:tplc="7F7298DC">
      <w:start w:val="1"/>
      <w:numFmt w:val="lowerLetter"/>
      <w:lvlText w:val="(%1)"/>
      <w:lvlJc w:val="left"/>
      <w:pPr>
        <w:tabs>
          <w:tab w:val="num" w:pos="1415"/>
        </w:tabs>
        <w:ind w:left="1415" w:hanging="564"/>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350075BF"/>
    <w:multiLevelType w:val="hybridMultilevel"/>
    <w:tmpl w:val="03541B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60948C5"/>
    <w:multiLevelType w:val="hybridMultilevel"/>
    <w:tmpl w:val="61E893CA"/>
    <w:lvl w:ilvl="0" w:tplc="551EC2FE">
      <w:start w:val="1"/>
      <w:numFmt w:val="bullet"/>
      <w:pStyle w:val="TableBullet"/>
      <w:lvlText w:val=""/>
      <w:lvlJc w:val="left"/>
      <w:pPr>
        <w:ind w:left="360" w:hanging="360"/>
      </w:pPr>
      <w:rPr>
        <w:rFonts w:ascii="Symbol" w:hAnsi="Symbol" w:hint="default"/>
        <w:color w:val="404040"/>
        <w:sz w:val="20"/>
      </w:rPr>
    </w:lvl>
    <w:lvl w:ilvl="1" w:tplc="4152498A">
      <w:start w:val="1"/>
      <w:numFmt w:val="bullet"/>
      <w:lvlText w:val=""/>
      <w:lvlJc w:val="left"/>
      <w:pPr>
        <w:tabs>
          <w:tab w:val="num" w:pos="567"/>
        </w:tabs>
        <w:ind w:left="567" w:hanging="283"/>
      </w:pPr>
      <w:rPr>
        <w:rFonts w:ascii="Wingdings" w:hAnsi="Wingdings" w:hint="default"/>
        <w:color w:val="808080"/>
        <w:sz w:val="18"/>
      </w:rPr>
    </w:lvl>
    <w:lvl w:ilvl="2" w:tplc="BC4AD6D4">
      <w:start w:val="1"/>
      <w:numFmt w:val="bullet"/>
      <w:lvlText w:val="◦"/>
      <w:lvlJc w:val="left"/>
      <w:pPr>
        <w:tabs>
          <w:tab w:val="num" w:pos="851"/>
        </w:tabs>
        <w:ind w:left="851" w:hanging="284"/>
      </w:pPr>
      <w:rPr>
        <w:rFonts w:ascii="Verdana" w:hAnsi="Verdana" w:hint="default"/>
        <w:color w:val="999999"/>
        <w:sz w:val="18"/>
      </w:rPr>
    </w:lvl>
    <w:lvl w:ilvl="3" w:tplc="25B2A592">
      <w:start w:val="1"/>
      <w:numFmt w:val="bullet"/>
      <w:lvlText w:val=""/>
      <w:lvlJc w:val="left"/>
      <w:pPr>
        <w:tabs>
          <w:tab w:val="num" w:pos="876"/>
        </w:tabs>
        <w:ind w:left="876" w:hanging="360"/>
      </w:pPr>
      <w:rPr>
        <w:rFonts w:ascii="Symbol" w:hAnsi="Symbol" w:hint="default"/>
      </w:rPr>
    </w:lvl>
    <w:lvl w:ilvl="4" w:tplc="4C6AE8C6">
      <w:start w:val="1"/>
      <w:numFmt w:val="bullet"/>
      <w:lvlText w:val="o"/>
      <w:lvlJc w:val="left"/>
      <w:pPr>
        <w:tabs>
          <w:tab w:val="num" w:pos="1596"/>
        </w:tabs>
        <w:ind w:left="1596" w:hanging="360"/>
      </w:pPr>
      <w:rPr>
        <w:rFonts w:ascii="Courier New" w:hAnsi="Courier New" w:hint="default"/>
      </w:rPr>
    </w:lvl>
    <w:lvl w:ilvl="5" w:tplc="7DC08BE2">
      <w:start w:val="1"/>
      <w:numFmt w:val="bullet"/>
      <w:lvlText w:val=""/>
      <w:lvlJc w:val="left"/>
      <w:pPr>
        <w:tabs>
          <w:tab w:val="num" w:pos="2316"/>
        </w:tabs>
        <w:ind w:left="2316" w:hanging="360"/>
      </w:pPr>
      <w:rPr>
        <w:rFonts w:ascii="Wingdings" w:hAnsi="Wingdings" w:hint="default"/>
      </w:rPr>
    </w:lvl>
    <w:lvl w:ilvl="6" w:tplc="D3F27428">
      <w:start w:val="1"/>
      <w:numFmt w:val="bullet"/>
      <w:lvlText w:val=""/>
      <w:lvlJc w:val="left"/>
      <w:pPr>
        <w:tabs>
          <w:tab w:val="num" w:pos="3036"/>
        </w:tabs>
        <w:ind w:left="3036" w:hanging="360"/>
      </w:pPr>
      <w:rPr>
        <w:rFonts w:ascii="Symbol" w:hAnsi="Symbol" w:hint="default"/>
      </w:rPr>
    </w:lvl>
    <w:lvl w:ilvl="7" w:tplc="A8BE2B9E">
      <w:start w:val="1"/>
      <w:numFmt w:val="bullet"/>
      <w:lvlText w:val="o"/>
      <w:lvlJc w:val="left"/>
      <w:pPr>
        <w:tabs>
          <w:tab w:val="num" w:pos="3756"/>
        </w:tabs>
        <w:ind w:left="3756" w:hanging="360"/>
      </w:pPr>
      <w:rPr>
        <w:rFonts w:ascii="Courier New" w:hAnsi="Courier New" w:hint="default"/>
      </w:rPr>
    </w:lvl>
    <w:lvl w:ilvl="8" w:tplc="D0141608">
      <w:start w:val="1"/>
      <w:numFmt w:val="bullet"/>
      <w:lvlText w:val=""/>
      <w:lvlJc w:val="left"/>
      <w:pPr>
        <w:tabs>
          <w:tab w:val="num" w:pos="4476"/>
        </w:tabs>
        <w:ind w:left="4476" w:hanging="360"/>
      </w:pPr>
      <w:rPr>
        <w:rFonts w:ascii="Wingdings" w:hAnsi="Wingdings" w:hint="default"/>
      </w:rPr>
    </w:lvl>
  </w:abstractNum>
  <w:abstractNum w:abstractNumId="117" w15:restartNumberingAfterBreak="0">
    <w:nsid w:val="36563A5D"/>
    <w:multiLevelType w:val="multilevel"/>
    <w:tmpl w:val="DBA8420E"/>
    <w:lvl w:ilvl="0">
      <w:start w:val="1"/>
      <w:numFmt w:val="bullet"/>
      <w:lvlText w:val=""/>
      <w:lvlJc w:val="left"/>
      <w:pPr>
        <w:tabs>
          <w:tab w:val="num" w:pos="1418"/>
        </w:tabs>
        <w:ind w:left="1418" w:hanging="284"/>
      </w:pPr>
      <w:rPr>
        <w:rFonts w:ascii="Symbol" w:hAnsi="Symbol" w:hint="default"/>
        <w:b/>
        <w:i w:val="0"/>
        <w:color w:val="1C2691"/>
        <w:sz w:val="18"/>
        <w:szCs w:val="24"/>
      </w:rPr>
    </w:lvl>
    <w:lvl w:ilvl="1">
      <w:start w:val="1"/>
      <w:numFmt w:val="bullet"/>
      <w:lvlText w:val="-"/>
      <w:lvlJc w:val="left"/>
      <w:pPr>
        <w:tabs>
          <w:tab w:val="num" w:pos="1701"/>
        </w:tabs>
        <w:ind w:left="1701" w:hanging="283"/>
      </w:pPr>
      <w:rPr>
        <w:rFonts w:ascii="Times New Roman" w:hAnsi="Times New Roman" w:cs="Times New Roman" w:hint="default"/>
        <w:b/>
        <w:i w:val="0"/>
        <w:color w:val="auto"/>
        <w:sz w:val="22"/>
        <w:szCs w:val="16"/>
      </w:rPr>
    </w:lvl>
    <w:lvl w:ilvl="2">
      <w:start w:val="1"/>
      <w:numFmt w:val="bullet"/>
      <w:lvlText w:val=""/>
      <w:lvlJc w:val="left"/>
      <w:pPr>
        <w:tabs>
          <w:tab w:val="num" w:pos="1985"/>
        </w:tabs>
        <w:ind w:left="1985" w:hanging="284"/>
      </w:pPr>
      <w:rPr>
        <w:rFonts w:ascii="Wingdings" w:hAnsi="Wingdings" w:hint="default"/>
        <w:color w:val="998F86"/>
      </w:rPr>
    </w:lvl>
    <w:lvl w:ilvl="3">
      <w:start w:val="1"/>
      <w:numFmt w:val="bullet"/>
      <w:lvlText w:val="."/>
      <w:lvlJc w:val="left"/>
      <w:pPr>
        <w:tabs>
          <w:tab w:val="num" w:pos="2268"/>
        </w:tabs>
        <w:ind w:left="2268" w:hanging="283"/>
      </w:pPr>
      <w:rPr>
        <w:rFonts w:ascii="Times New Roman" w:hAnsi="Times New Roman" w:cs="Times New Roman" w:hint="default"/>
      </w:rPr>
    </w:lvl>
    <w:lvl w:ilvl="4">
      <w:start w:val="1"/>
      <w:numFmt w:val="bullet"/>
      <w:lvlText w:val="o"/>
      <w:lvlJc w:val="left"/>
      <w:pPr>
        <w:tabs>
          <w:tab w:val="num" w:pos="2552"/>
        </w:tabs>
        <w:ind w:left="2552" w:hanging="284"/>
      </w:pPr>
      <w:rPr>
        <w:rFonts w:ascii="Courier New" w:hAnsi="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118" w15:restartNumberingAfterBreak="0">
    <w:nsid w:val="370325C6"/>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19" w15:restartNumberingAfterBreak="0">
    <w:nsid w:val="37FE564D"/>
    <w:multiLevelType w:val="hybridMultilevel"/>
    <w:tmpl w:val="3CCCD8A2"/>
    <w:lvl w:ilvl="0" w:tplc="FFFFFFFF">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0" w15:restartNumberingAfterBreak="0">
    <w:nsid w:val="385C60DE"/>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21" w15:restartNumberingAfterBreak="0">
    <w:nsid w:val="39955022"/>
    <w:multiLevelType w:val="hybridMultilevel"/>
    <w:tmpl w:val="025A7AE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15:restartNumberingAfterBreak="0">
    <w:nsid w:val="3A132DB5"/>
    <w:multiLevelType w:val="hybridMultilevel"/>
    <w:tmpl w:val="8E18AFD8"/>
    <w:lvl w:ilvl="0" w:tplc="3BE8BF1C">
      <w:start w:val="3"/>
      <w:numFmt w:val="bullet"/>
      <w:lvlText w:val="•"/>
      <w:lvlJc w:val="left"/>
      <w:pPr>
        <w:ind w:left="1080" w:hanging="720"/>
      </w:pPr>
      <w:rPr>
        <w:rFonts w:ascii="Arial Narrow" w:eastAsia="Times New Roman" w:hAnsi="Arial Narrow"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15:restartNumberingAfterBreak="0">
    <w:nsid w:val="3AFD33BB"/>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24" w15:restartNumberingAfterBreak="0">
    <w:nsid w:val="3B264ECB"/>
    <w:multiLevelType w:val="hybridMultilevel"/>
    <w:tmpl w:val="28D6E240"/>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5" w15:restartNumberingAfterBreak="0">
    <w:nsid w:val="3C5F43DA"/>
    <w:multiLevelType w:val="hybridMultilevel"/>
    <w:tmpl w:val="C7A476C0"/>
    <w:lvl w:ilvl="0" w:tplc="1C09001B">
      <w:start w:val="1"/>
      <w:numFmt w:val="lowerRoman"/>
      <w:lvlText w:val="%1."/>
      <w:lvlJc w:val="righ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6" w15:restartNumberingAfterBreak="0">
    <w:nsid w:val="3D3559C0"/>
    <w:multiLevelType w:val="hybridMultilevel"/>
    <w:tmpl w:val="5BF0785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27" w15:restartNumberingAfterBreak="0">
    <w:nsid w:val="3D6934EC"/>
    <w:multiLevelType w:val="hybridMultilevel"/>
    <w:tmpl w:val="A9C20760"/>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28" w15:restartNumberingAfterBreak="0">
    <w:nsid w:val="3D790040"/>
    <w:multiLevelType w:val="multilevel"/>
    <w:tmpl w:val="5EFC55F2"/>
    <w:styleLink w:val="AppendixListStyle"/>
    <w:lvl w:ilvl="0">
      <w:start w:val="1"/>
      <w:numFmt w:val="upperLetter"/>
      <w:lvlText w:val="%1."/>
      <w:lvlJc w:val="left"/>
      <w:pPr>
        <w:ind w:left="720" w:hanging="720"/>
      </w:pPr>
      <w:rPr>
        <w:rFonts w:ascii="Calibri" w:hAnsi="Calibri" w:hint="default"/>
        <w:b/>
        <w:i w:val="0"/>
        <w:color w:val="auto"/>
        <w:sz w:val="22"/>
      </w:rPr>
    </w:lvl>
    <w:lvl w:ilvl="1">
      <w:start w:val="1"/>
      <w:numFmt w:val="decimal"/>
      <w:lvlText w:val="%1.%2"/>
      <w:lvlJc w:val="left"/>
      <w:pPr>
        <w:ind w:left="720" w:hanging="720"/>
      </w:pPr>
      <w:rPr>
        <w:rFonts w:ascii="Calibri" w:hAnsi="Calibri"/>
        <w:b w:val="0"/>
        <w:i w:val="0"/>
        <w:color w:val="auto"/>
        <w:sz w:val="22"/>
      </w:rPr>
    </w:lvl>
    <w:lvl w:ilvl="2">
      <w:start w:val="1"/>
      <w:numFmt w:val="decimal"/>
      <w:lvlText w:val="%1.%2.%3"/>
      <w:lvlJc w:val="left"/>
      <w:pPr>
        <w:ind w:left="720" w:hanging="720"/>
      </w:pPr>
      <w:rPr>
        <w:rFonts w:ascii="Calibri" w:hAnsi="Calibri" w:hint="default"/>
        <w:b w:val="0"/>
        <w:i w:val="0"/>
        <w:sz w:val="22"/>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9" w15:restartNumberingAfterBreak="0">
    <w:nsid w:val="3D7C073F"/>
    <w:multiLevelType w:val="hybridMultilevel"/>
    <w:tmpl w:val="6E14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3E2F5CF7"/>
    <w:multiLevelType w:val="hybridMultilevel"/>
    <w:tmpl w:val="76562C62"/>
    <w:lvl w:ilvl="0" w:tplc="FFFFFFFF">
      <w:start w:val="1"/>
      <w:numFmt w:val="lowerRoman"/>
      <w:lvlText w:val="%1."/>
      <w:lvlJc w:val="right"/>
      <w:pPr>
        <w:ind w:left="720" w:hanging="360"/>
      </w:p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E3B1C3B"/>
    <w:multiLevelType w:val="hybridMultilevel"/>
    <w:tmpl w:val="3E16329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32" w15:restartNumberingAfterBreak="0">
    <w:nsid w:val="3EE93C86"/>
    <w:multiLevelType w:val="hybridMultilevel"/>
    <w:tmpl w:val="2ED86B3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3" w15:restartNumberingAfterBreak="0">
    <w:nsid w:val="3F7A5F43"/>
    <w:multiLevelType w:val="hybridMultilevel"/>
    <w:tmpl w:val="D9CAD98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34" w15:restartNumberingAfterBreak="0">
    <w:nsid w:val="405E1F7B"/>
    <w:multiLevelType w:val="hybridMultilevel"/>
    <w:tmpl w:val="D3644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5" w15:restartNumberingAfterBreak="0">
    <w:nsid w:val="40AE27E3"/>
    <w:multiLevelType w:val="multilevel"/>
    <w:tmpl w:val="344240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6" w15:restartNumberingAfterBreak="0">
    <w:nsid w:val="413D122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7" w15:restartNumberingAfterBreak="0">
    <w:nsid w:val="42772327"/>
    <w:multiLevelType w:val="hybridMultilevel"/>
    <w:tmpl w:val="B61A75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3817DD5"/>
    <w:multiLevelType w:val="hybridMultilevel"/>
    <w:tmpl w:val="34B8C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45494F16"/>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0" w15:restartNumberingAfterBreak="0">
    <w:nsid w:val="45505434"/>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41" w15:restartNumberingAfterBreak="0">
    <w:nsid w:val="45756360"/>
    <w:multiLevelType w:val="hybridMultilevel"/>
    <w:tmpl w:val="477EF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2" w15:restartNumberingAfterBreak="0">
    <w:nsid w:val="45EB7AFF"/>
    <w:multiLevelType w:val="hybridMultilevel"/>
    <w:tmpl w:val="9E4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6277EAD"/>
    <w:multiLevelType w:val="multilevel"/>
    <w:tmpl w:val="D51ADDB6"/>
    <w:lvl w:ilvl="0">
      <w:start w:val="1"/>
      <w:numFmt w:val="upperLetter"/>
      <w:suff w:val="nothing"/>
      <w:lvlText w:val="Par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4" w15:restartNumberingAfterBreak="0">
    <w:nsid w:val="468931C9"/>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5" w15:restartNumberingAfterBreak="0">
    <w:nsid w:val="47C050E5"/>
    <w:multiLevelType w:val="hybridMultilevel"/>
    <w:tmpl w:val="E8E8BD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8621F03"/>
    <w:multiLevelType w:val="hybridMultilevel"/>
    <w:tmpl w:val="D638DC2A"/>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7" w15:restartNumberingAfterBreak="0">
    <w:nsid w:val="4A0744BE"/>
    <w:multiLevelType w:val="multilevel"/>
    <w:tmpl w:val="C51C4F3A"/>
    <w:lvl w:ilvl="0">
      <w:start w:val="1"/>
      <w:numFmt w:val="lowerRoman"/>
      <w:lvlText w:val="%1."/>
      <w:lvlJc w:val="right"/>
      <w:pPr>
        <w:tabs>
          <w:tab w:val="num" w:pos="964"/>
        </w:tabs>
        <w:ind w:left="964" w:hanging="340"/>
      </w:pPr>
      <w:rPr>
        <w:rFonts w:hint="default"/>
        <w:color w:val="4F81BD" w:themeColor="accent1"/>
      </w:rPr>
    </w:lvl>
    <w:lvl w:ilvl="1">
      <w:start w:val="1"/>
      <w:numFmt w:val="bullet"/>
      <w:lvlText w:val="–"/>
      <w:lvlJc w:val="left"/>
      <w:pPr>
        <w:tabs>
          <w:tab w:val="num" w:pos="1304"/>
        </w:tabs>
        <w:ind w:left="1304" w:hanging="340"/>
      </w:pPr>
      <w:rPr>
        <w:rFonts w:ascii="(none)" w:hAnsi="(none)" w:hint="default"/>
        <w:color w:val="4F81BD" w:themeColor="accent1"/>
      </w:rPr>
    </w:lvl>
    <w:lvl w:ilvl="2">
      <w:start w:val="1"/>
      <w:numFmt w:val="bullet"/>
      <w:lvlText w:val="§"/>
      <w:lvlJc w:val="left"/>
      <w:pPr>
        <w:tabs>
          <w:tab w:val="num" w:pos="1645"/>
        </w:tabs>
        <w:ind w:left="1645" w:hanging="341"/>
      </w:pPr>
      <w:rPr>
        <w:rFonts w:ascii="Wingdings" w:hAnsi="Wingdings" w:hint="default"/>
        <w:color w:val="4F81BD" w:themeColor="accent1"/>
      </w:rPr>
    </w:lvl>
    <w:lvl w:ilvl="3">
      <w:start w:val="1"/>
      <w:numFmt w:val="none"/>
      <w:lvlText w:val=""/>
      <w:lvlJc w:val="left"/>
      <w:pPr>
        <w:tabs>
          <w:tab w:val="num" w:pos="624"/>
        </w:tabs>
        <w:ind w:left="-32143" w:firstLine="0"/>
      </w:pPr>
      <w:rPr>
        <w:rFonts w:hint="default"/>
      </w:rPr>
    </w:lvl>
    <w:lvl w:ilvl="4">
      <w:start w:val="1"/>
      <w:numFmt w:val="none"/>
      <w:lvlText w:val=""/>
      <w:lvlJc w:val="left"/>
      <w:pPr>
        <w:tabs>
          <w:tab w:val="num" w:pos="624"/>
        </w:tabs>
        <w:ind w:left="-32143" w:firstLine="0"/>
      </w:pPr>
      <w:rPr>
        <w:rFonts w:hint="default"/>
      </w:rPr>
    </w:lvl>
    <w:lvl w:ilvl="5">
      <w:start w:val="1"/>
      <w:numFmt w:val="none"/>
      <w:lvlText w:val=""/>
      <w:lvlJc w:val="left"/>
      <w:pPr>
        <w:tabs>
          <w:tab w:val="num" w:pos="624"/>
        </w:tabs>
        <w:ind w:left="-32143" w:firstLine="0"/>
      </w:pPr>
      <w:rPr>
        <w:rFonts w:hint="default"/>
      </w:rPr>
    </w:lvl>
    <w:lvl w:ilvl="6">
      <w:start w:val="1"/>
      <w:numFmt w:val="none"/>
      <w:lvlText w:val=""/>
      <w:lvlJc w:val="left"/>
      <w:pPr>
        <w:tabs>
          <w:tab w:val="num" w:pos="624"/>
        </w:tabs>
        <w:ind w:left="-32143" w:firstLine="0"/>
      </w:pPr>
      <w:rPr>
        <w:rFonts w:hint="default"/>
      </w:rPr>
    </w:lvl>
    <w:lvl w:ilvl="7">
      <w:start w:val="1"/>
      <w:numFmt w:val="none"/>
      <w:lvlText w:val=""/>
      <w:lvlJc w:val="left"/>
      <w:pPr>
        <w:tabs>
          <w:tab w:val="num" w:pos="624"/>
        </w:tabs>
        <w:ind w:left="-32143" w:firstLine="0"/>
      </w:pPr>
      <w:rPr>
        <w:rFonts w:hint="default"/>
      </w:rPr>
    </w:lvl>
    <w:lvl w:ilvl="8">
      <w:start w:val="1"/>
      <w:numFmt w:val="none"/>
      <w:lvlText w:val=""/>
      <w:lvlJc w:val="left"/>
      <w:pPr>
        <w:tabs>
          <w:tab w:val="num" w:pos="624"/>
        </w:tabs>
        <w:ind w:left="-32143" w:firstLine="0"/>
      </w:pPr>
      <w:rPr>
        <w:rFonts w:hint="default"/>
      </w:rPr>
    </w:lvl>
  </w:abstractNum>
  <w:abstractNum w:abstractNumId="148" w15:restartNumberingAfterBreak="0">
    <w:nsid w:val="4A2E17A6"/>
    <w:multiLevelType w:val="hybridMultilevel"/>
    <w:tmpl w:val="475AA026"/>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9" w15:restartNumberingAfterBreak="0">
    <w:nsid w:val="4A584AC2"/>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50" w15:restartNumberingAfterBreak="0">
    <w:nsid w:val="4AF131BD"/>
    <w:multiLevelType w:val="hybridMultilevel"/>
    <w:tmpl w:val="DAD83A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1" w15:restartNumberingAfterBreak="0">
    <w:nsid w:val="4C731FD3"/>
    <w:multiLevelType w:val="multilevel"/>
    <w:tmpl w:val="DA3254A0"/>
    <w:lvl w:ilvl="0">
      <w:start w:val="1"/>
      <w:numFmt w:val="decimal"/>
      <w:suff w:val="nothing"/>
      <w:lvlText w:val="Schedul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2.%3"/>
      <w:lvlJc w:val="left"/>
      <w:pPr>
        <w:tabs>
          <w:tab w:val="num" w:pos="720"/>
        </w:tabs>
        <w:ind w:left="720" w:hanging="720"/>
      </w:pPr>
      <w:rPr>
        <w:rFonts w:ascii="Times New Roman" w:hAnsi="Times New Roman" w:hint="default"/>
        <w:sz w:val="22"/>
        <w:szCs w:val="22"/>
      </w:rPr>
    </w:lvl>
    <w:lvl w:ilvl="3">
      <w:start w:val="1"/>
      <w:numFmt w:val="decimal"/>
      <w:lvlText w:val="%2.%3.%4"/>
      <w:lvlJc w:val="left"/>
      <w:pPr>
        <w:tabs>
          <w:tab w:val="num" w:pos="1440"/>
        </w:tabs>
        <w:ind w:left="144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tabs>
          <w:tab w:val="num" w:pos="2160"/>
        </w:tabs>
        <w:ind w:left="216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lowerRoman"/>
      <w:lvlText w:val="(%6)"/>
      <w:lvlJc w:val="left"/>
      <w:pPr>
        <w:tabs>
          <w:tab w:val="num" w:pos="2880"/>
        </w:tabs>
        <w:ind w:left="28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upperLetter"/>
      <w:lvlText w:val="(%7)"/>
      <w:lvlJc w:val="left"/>
      <w:pPr>
        <w:tabs>
          <w:tab w:val="num" w:pos="3600"/>
        </w:tabs>
        <w:ind w:left="360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52" w15:restartNumberingAfterBreak="0">
    <w:nsid w:val="4C8378F9"/>
    <w:multiLevelType w:val="hybridMultilevel"/>
    <w:tmpl w:val="7C08DA10"/>
    <w:lvl w:ilvl="0" w:tplc="53DEE2F4">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3" w15:restartNumberingAfterBreak="0">
    <w:nsid w:val="4C91263A"/>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54" w15:restartNumberingAfterBreak="0">
    <w:nsid w:val="4CBB6961"/>
    <w:multiLevelType w:val="hybridMultilevel"/>
    <w:tmpl w:val="7708EDD0"/>
    <w:lvl w:ilvl="0" w:tplc="1C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CCC6DAF"/>
    <w:multiLevelType w:val="hybridMultilevel"/>
    <w:tmpl w:val="4E380B8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6" w15:restartNumberingAfterBreak="0">
    <w:nsid w:val="51433B58"/>
    <w:multiLevelType w:val="hybridMultilevel"/>
    <w:tmpl w:val="C07C02B0"/>
    <w:lvl w:ilvl="0" w:tplc="04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517A6DF1"/>
    <w:multiLevelType w:val="hybridMultilevel"/>
    <w:tmpl w:val="2E80464E"/>
    <w:lvl w:ilvl="0" w:tplc="1C090005">
      <w:start w:val="1"/>
      <w:numFmt w:val="bullet"/>
      <w:lvlText w:val=""/>
      <w:lvlJc w:val="left"/>
      <w:pPr>
        <w:ind w:left="360" w:hanging="360"/>
      </w:pPr>
      <w:rPr>
        <w:rFonts w:ascii="Wingdings" w:hAnsi="Wingdings" w:hint="default"/>
      </w:rPr>
    </w:lvl>
    <w:lvl w:ilvl="1" w:tplc="1C090003">
      <w:start w:val="1"/>
      <w:numFmt w:val="bullet"/>
      <w:lvlText w:val="o"/>
      <w:lvlJc w:val="left"/>
      <w:pPr>
        <w:ind w:left="785"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158" w15:restartNumberingAfterBreak="0">
    <w:nsid w:val="51881CBE"/>
    <w:multiLevelType w:val="hybridMultilevel"/>
    <w:tmpl w:val="2414572A"/>
    <w:lvl w:ilvl="0" w:tplc="5BB00B1C">
      <w:start w:val="1"/>
      <w:numFmt w:val="decimal"/>
      <w:lvlText w:val="Appendix %1."/>
      <w:lvlJc w:val="left"/>
      <w:pPr>
        <w:ind w:left="720" w:hanging="360"/>
      </w:pPr>
      <w:rPr>
        <w:rFonts w:cs="Times New Roman"/>
        <w:b w:val="0"/>
        <w:bCs w:val="0"/>
        <w:i w:val="0"/>
        <w:iCs w:val="0"/>
        <w:caps w:val="0"/>
        <w:smallCaps w:val="0"/>
        <w:strike w:val="0"/>
        <w:dstrike w:val="0"/>
        <w:noProof w:val="0"/>
        <w:vanish w:val="0"/>
        <w:color w:val="0099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21F2AC3"/>
    <w:multiLevelType w:val="hybridMultilevel"/>
    <w:tmpl w:val="6980F224"/>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0" w15:restartNumberingAfterBreak="0">
    <w:nsid w:val="524263B6"/>
    <w:multiLevelType w:val="hybridMultilevel"/>
    <w:tmpl w:val="F6E8A4E0"/>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1" w15:restartNumberingAfterBreak="0">
    <w:nsid w:val="539006AB"/>
    <w:multiLevelType w:val="hybridMultilevel"/>
    <w:tmpl w:val="11C6548E"/>
    <w:lvl w:ilvl="0" w:tplc="E5300DC8">
      <w:start w:val="22"/>
      <w:numFmt w:val="bullet"/>
      <w:lvlText w:val=""/>
      <w:lvlJc w:val="left"/>
      <w:pPr>
        <w:ind w:left="720" w:hanging="360"/>
      </w:pPr>
      <w:rPr>
        <w:rFonts w:ascii="Webdings" w:eastAsia="Times New Roman" w:hAnsi="Webdings"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2" w15:restartNumberingAfterBreak="0">
    <w:nsid w:val="53ED7A7D"/>
    <w:multiLevelType w:val="hybridMultilevel"/>
    <w:tmpl w:val="DF70652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63" w15:restartNumberingAfterBreak="0">
    <w:nsid w:val="544E7ADF"/>
    <w:multiLevelType w:val="hybridMultilevel"/>
    <w:tmpl w:val="06568434"/>
    <w:lvl w:ilvl="0" w:tplc="0D46AA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6A83AD2"/>
    <w:multiLevelType w:val="hybridMultilevel"/>
    <w:tmpl w:val="1384ED7E"/>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5" w15:restartNumberingAfterBreak="0">
    <w:nsid w:val="56FE1E5C"/>
    <w:multiLevelType w:val="hybridMultilevel"/>
    <w:tmpl w:val="E160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7407815"/>
    <w:multiLevelType w:val="hybridMultilevel"/>
    <w:tmpl w:val="2AF2E07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7" w15:restartNumberingAfterBreak="0">
    <w:nsid w:val="578A0A86"/>
    <w:multiLevelType w:val="multilevel"/>
    <w:tmpl w:val="F1169CD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68" w15:restartNumberingAfterBreak="0">
    <w:nsid w:val="596E1473"/>
    <w:multiLevelType w:val="hybridMultilevel"/>
    <w:tmpl w:val="C4CAFE0C"/>
    <w:lvl w:ilvl="0" w:tplc="DB3079BA">
      <w:start w:val="1"/>
      <w:numFmt w:val="bullet"/>
      <w:pStyle w:val="Bullet1"/>
      <w:lvlText w:val=""/>
      <w:lvlJc w:val="left"/>
      <w:pPr>
        <w:ind w:left="720" w:hanging="360"/>
      </w:pPr>
      <w:rPr>
        <w:rFonts w:ascii="Symbol" w:hAnsi="Symbol" w:cs="Symbol" w:hint="default"/>
      </w:rPr>
    </w:lvl>
    <w:lvl w:ilvl="1" w:tplc="B420AF22">
      <w:start w:val="1"/>
      <w:numFmt w:val="bullet"/>
      <w:pStyle w:val="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9" w15:restartNumberingAfterBreak="0">
    <w:nsid w:val="59AB4F22"/>
    <w:multiLevelType w:val="hybridMultilevel"/>
    <w:tmpl w:val="489C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AA367E8"/>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71" w15:restartNumberingAfterBreak="0">
    <w:nsid w:val="5AFB1688"/>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72" w15:restartNumberingAfterBreak="0">
    <w:nsid w:val="5B796FA2"/>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73" w15:restartNumberingAfterBreak="0">
    <w:nsid w:val="5D11194F"/>
    <w:multiLevelType w:val="hybridMultilevel"/>
    <w:tmpl w:val="106EBC0A"/>
    <w:lvl w:ilvl="0" w:tplc="4BF092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5D2F2C76"/>
    <w:multiLevelType w:val="hybridMultilevel"/>
    <w:tmpl w:val="0EB21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5D3C11E2"/>
    <w:multiLevelType w:val="hybridMultilevel"/>
    <w:tmpl w:val="6F4AED92"/>
    <w:lvl w:ilvl="0" w:tplc="3BE8BF1C">
      <w:start w:val="3"/>
      <w:numFmt w:val="bullet"/>
      <w:lvlText w:val="•"/>
      <w:lvlJc w:val="left"/>
      <w:pPr>
        <w:ind w:left="1080" w:hanging="720"/>
      </w:pPr>
      <w:rPr>
        <w:rFonts w:ascii="Arial Narrow" w:eastAsia="Times New Roman" w:hAnsi="Arial Narrow"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DAC5964"/>
    <w:multiLevelType w:val="hybridMultilevel"/>
    <w:tmpl w:val="22FC83EA"/>
    <w:lvl w:ilvl="0" w:tplc="0809001B">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7" w15:restartNumberingAfterBreak="0">
    <w:nsid w:val="5E2A2FA1"/>
    <w:multiLevelType w:val="hybridMultilevel"/>
    <w:tmpl w:val="CBC03738"/>
    <w:lvl w:ilvl="0" w:tplc="5C208A5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05F5D76"/>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79" w15:restartNumberingAfterBreak="0">
    <w:nsid w:val="620D514C"/>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80" w15:restartNumberingAfterBreak="0">
    <w:nsid w:val="625E6AB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15:restartNumberingAfterBreak="0">
    <w:nsid w:val="64AE4330"/>
    <w:multiLevelType w:val="hybridMultilevel"/>
    <w:tmpl w:val="F4749ED2"/>
    <w:lvl w:ilvl="0" w:tplc="7B6E8C18">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2" w15:restartNumberingAfterBreak="0">
    <w:nsid w:val="65F00668"/>
    <w:multiLevelType w:val="hybridMultilevel"/>
    <w:tmpl w:val="05D405A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7A0CA6"/>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84" w15:restartNumberingAfterBreak="0">
    <w:nsid w:val="680F47A4"/>
    <w:multiLevelType w:val="multilevel"/>
    <w:tmpl w:val="4EEE994E"/>
    <w:lvl w:ilvl="0">
      <w:start w:val="8"/>
      <w:numFmt w:val="decimal"/>
      <w:lvlText w:val="%1"/>
      <w:lvlJc w:val="left"/>
      <w:pPr>
        <w:ind w:left="375" w:hanging="375"/>
      </w:pPr>
      <w:rPr>
        <w:rFonts w:hint="default"/>
      </w:rPr>
    </w:lvl>
    <w:lvl w:ilvl="1">
      <w:start w:val="1"/>
      <w:numFmt w:val="decimal"/>
      <w:lvlText w:val="%1.%2"/>
      <w:lvlJc w:val="left"/>
      <w:pPr>
        <w:ind w:left="2085" w:hanging="375"/>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990" w:hanging="1440"/>
      </w:pPr>
      <w:rPr>
        <w:rFonts w:hint="default"/>
      </w:rPr>
    </w:lvl>
    <w:lvl w:ilvl="6">
      <w:start w:val="1"/>
      <w:numFmt w:val="decimal"/>
      <w:lvlText w:val="%1.%2.%3.%4.%5.%6.%7"/>
      <w:lvlJc w:val="left"/>
      <w:pPr>
        <w:ind w:left="11700" w:hanging="1440"/>
      </w:pPr>
      <w:rPr>
        <w:rFonts w:hint="default"/>
      </w:rPr>
    </w:lvl>
    <w:lvl w:ilvl="7">
      <w:start w:val="1"/>
      <w:numFmt w:val="decimal"/>
      <w:lvlText w:val="%1.%2.%3.%4.%5.%6.%7.%8"/>
      <w:lvlJc w:val="left"/>
      <w:pPr>
        <w:ind w:left="13770" w:hanging="1800"/>
      </w:pPr>
      <w:rPr>
        <w:rFonts w:hint="default"/>
      </w:rPr>
    </w:lvl>
    <w:lvl w:ilvl="8">
      <w:start w:val="1"/>
      <w:numFmt w:val="decimal"/>
      <w:lvlText w:val="%1.%2.%3.%4.%5.%6.%7.%8.%9"/>
      <w:lvlJc w:val="left"/>
      <w:pPr>
        <w:ind w:left="15840" w:hanging="2160"/>
      </w:pPr>
      <w:rPr>
        <w:rFonts w:hint="default"/>
      </w:rPr>
    </w:lvl>
  </w:abstractNum>
  <w:abstractNum w:abstractNumId="185" w15:restartNumberingAfterBreak="0">
    <w:nsid w:val="695D5F6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6" w15:restartNumberingAfterBreak="0">
    <w:nsid w:val="69A8207E"/>
    <w:multiLevelType w:val="hybridMultilevel"/>
    <w:tmpl w:val="703E9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7" w15:restartNumberingAfterBreak="0">
    <w:nsid w:val="6A115B27"/>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88" w15:restartNumberingAfterBreak="0">
    <w:nsid w:val="6C831950"/>
    <w:multiLevelType w:val="hybridMultilevel"/>
    <w:tmpl w:val="B36CDFF2"/>
    <w:lvl w:ilvl="0" w:tplc="2AE048F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6CCA4A3F"/>
    <w:multiLevelType w:val="hybridMultilevel"/>
    <w:tmpl w:val="7CA666E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0" w15:restartNumberingAfterBreak="0">
    <w:nsid w:val="6DA23BBD"/>
    <w:multiLevelType w:val="hybridMultilevel"/>
    <w:tmpl w:val="E13A25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1" w15:restartNumberingAfterBreak="0">
    <w:nsid w:val="6DE66DEA"/>
    <w:multiLevelType w:val="hybridMultilevel"/>
    <w:tmpl w:val="F620AF5C"/>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2" w15:restartNumberingAfterBreak="0">
    <w:nsid w:val="6F236C93"/>
    <w:multiLevelType w:val="hybridMultilevel"/>
    <w:tmpl w:val="69A66F40"/>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3" w15:restartNumberingAfterBreak="0">
    <w:nsid w:val="6FF014A4"/>
    <w:multiLevelType w:val="hybridMultilevel"/>
    <w:tmpl w:val="29841F4A"/>
    <w:lvl w:ilvl="0" w:tplc="1C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0390535"/>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5" w15:restartNumberingAfterBreak="0">
    <w:nsid w:val="7079214D"/>
    <w:multiLevelType w:val="hybridMultilevel"/>
    <w:tmpl w:val="80DE6B96"/>
    <w:lvl w:ilvl="0" w:tplc="1C090003">
      <w:start w:val="1"/>
      <w:numFmt w:val="bullet"/>
      <w:lvlText w:val="o"/>
      <w:lvlJc w:val="left"/>
      <w:pPr>
        <w:ind w:left="1080" w:hanging="360"/>
      </w:pPr>
      <w:rPr>
        <w:rFonts w:ascii="Courier New" w:hAnsi="Courier New" w:cs="Courier New" w:hint="default"/>
      </w:rPr>
    </w:lvl>
    <w:lvl w:ilvl="1" w:tplc="472A918A">
      <w:numFmt w:val="bullet"/>
      <w:lvlText w:val="•"/>
      <w:lvlJc w:val="left"/>
      <w:pPr>
        <w:ind w:left="2160" w:hanging="720"/>
      </w:pPr>
      <w:rPr>
        <w:rFonts w:ascii="Arial Narrow" w:eastAsia="Times New Roman" w:hAnsi="Arial Narrow"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6" w15:restartNumberingAfterBreak="0">
    <w:nsid w:val="70FE1C80"/>
    <w:multiLevelType w:val="hybridMultilevel"/>
    <w:tmpl w:val="6A6E94FE"/>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3ECA2898">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7" w15:restartNumberingAfterBreak="0">
    <w:nsid w:val="721E2DE4"/>
    <w:multiLevelType w:val="hybridMultilevel"/>
    <w:tmpl w:val="D01E8BA4"/>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22009FC"/>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15:restartNumberingAfterBreak="0">
    <w:nsid w:val="729B03B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0" w15:restartNumberingAfterBreak="0">
    <w:nsid w:val="730E324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1" w15:restartNumberingAfterBreak="0">
    <w:nsid w:val="74A243CF"/>
    <w:multiLevelType w:val="hybridMultilevel"/>
    <w:tmpl w:val="2EBA1FA4"/>
    <w:lvl w:ilvl="0" w:tplc="ECFAC622">
      <w:start w:val="1"/>
      <w:numFmt w:val="lowerLetter"/>
      <w:lvlText w:val="(%1)"/>
      <w:lvlJc w:val="left"/>
      <w:pPr>
        <w:tabs>
          <w:tab w:val="num" w:pos="1080"/>
        </w:tabs>
        <w:ind w:left="1080" w:hanging="360"/>
      </w:pPr>
      <w:rPr>
        <w:rFonts w:ascii="Times New Roman" w:hAnsi="Times New Roman" w:cs="Times New Roman" w:hint="default"/>
        <w:b w:val="0"/>
        <w:i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6183A48"/>
    <w:multiLevelType w:val="hybridMultilevel"/>
    <w:tmpl w:val="3DC8939E"/>
    <w:lvl w:ilvl="0" w:tplc="FFFFFFFF">
      <w:start w:val="1"/>
      <w:numFmt w:val="lowerLetter"/>
      <w:lvlText w:val="(%1)"/>
      <w:lvlJc w:val="left"/>
      <w:pPr>
        <w:tabs>
          <w:tab w:val="num" w:pos="1080"/>
        </w:tabs>
        <w:ind w:left="1080" w:hanging="360"/>
      </w:pPr>
      <w:rPr>
        <w:rFonts w:ascii="Times New Roman" w:hAnsi="Times New Roman" w:cs="Times New Roman" w:hint="default"/>
        <w:b w:val="0"/>
        <w:i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69B6167"/>
    <w:multiLevelType w:val="hybridMultilevel"/>
    <w:tmpl w:val="26304564"/>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4" w15:restartNumberingAfterBreak="0">
    <w:nsid w:val="778030AC"/>
    <w:multiLevelType w:val="hybridMultilevel"/>
    <w:tmpl w:val="0230500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7F262A7"/>
    <w:multiLevelType w:val="hybridMultilevel"/>
    <w:tmpl w:val="461ADD9A"/>
    <w:lvl w:ilvl="0" w:tplc="3BE8BF1C">
      <w:start w:val="3"/>
      <w:numFmt w:val="bullet"/>
      <w:lvlText w:val="•"/>
      <w:lvlJc w:val="left"/>
      <w:pPr>
        <w:ind w:left="1080" w:hanging="720"/>
      </w:pPr>
      <w:rPr>
        <w:rFonts w:ascii="Arial Narrow" w:eastAsia="Times New Roman" w:hAnsi="Arial Narrow"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6" w15:restartNumberingAfterBreak="0">
    <w:nsid w:val="78AA74F4"/>
    <w:multiLevelType w:val="hybridMultilevel"/>
    <w:tmpl w:val="158CDF36"/>
    <w:lvl w:ilvl="0" w:tplc="08090001">
      <w:start w:val="1"/>
      <w:numFmt w:val="bullet"/>
      <w:lvlText w:val=""/>
      <w:lvlJc w:val="left"/>
      <w:pPr>
        <w:ind w:left="720" w:hanging="360"/>
      </w:pPr>
      <w:rPr>
        <w:rFonts w:ascii="Symbol" w:hAnsi="Symbol"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8AE1057"/>
    <w:multiLevelType w:val="hybridMultilevel"/>
    <w:tmpl w:val="BB7025FE"/>
    <w:lvl w:ilvl="0" w:tplc="6CC8C6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AF73B7F"/>
    <w:multiLevelType w:val="hybridMultilevel"/>
    <w:tmpl w:val="782CD492"/>
    <w:lvl w:ilvl="0" w:tplc="A94A296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B024462"/>
    <w:multiLevelType w:val="hybridMultilevel"/>
    <w:tmpl w:val="3F5E7CF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0" w15:restartNumberingAfterBreak="0">
    <w:nsid w:val="7B071244"/>
    <w:multiLevelType w:val="hybridMultilevel"/>
    <w:tmpl w:val="59DA54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1" w15:restartNumberingAfterBreak="0">
    <w:nsid w:val="7BE97E96"/>
    <w:multiLevelType w:val="multilevel"/>
    <w:tmpl w:val="2FC4CAA0"/>
    <w:lvl w:ilvl="0">
      <w:start w:val="1"/>
      <w:numFmt w:val="bullet"/>
      <w:lvlText w:val=""/>
      <w:lvlJc w:val="left"/>
      <w:pPr>
        <w:ind w:left="720" w:hanging="360"/>
      </w:pPr>
      <w:rPr>
        <w:rFonts w:ascii="Symbol" w:hAnsi="Symbol" w:hint="default"/>
        <w:i w:val="0"/>
        <w:iCs w:val="0"/>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212" w15:restartNumberingAfterBreak="0">
    <w:nsid w:val="7BF12375"/>
    <w:multiLevelType w:val="hybridMultilevel"/>
    <w:tmpl w:val="4DEE01AC"/>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3" w15:restartNumberingAfterBreak="0">
    <w:nsid w:val="7CB45C9F"/>
    <w:multiLevelType w:val="hybridMultilevel"/>
    <w:tmpl w:val="8AD6CD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4" w15:restartNumberingAfterBreak="0">
    <w:nsid w:val="7D1C790F"/>
    <w:multiLevelType w:val="hybridMultilevel"/>
    <w:tmpl w:val="0688F2C2"/>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5" w15:restartNumberingAfterBreak="0">
    <w:nsid w:val="7D2129DC"/>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6" w15:restartNumberingAfterBreak="0">
    <w:nsid w:val="7D573F51"/>
    <w:multiLevelType w:val="hybridMultilevel"/>
    <w:tmpl w:val="6B146E3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7" w15:restartNumberingAfterBreak="0">
    <w:nsid w:val="7D575406"/>
    <w:multiLevelType w:val="hybridMultilevel"/>
    <w:tmpl w:val="F43C5688"/>
    <w:lvl w:ilvl="0" w:tplc="A964EEFC">
      <w:start w:val="1"/>
      <w:numFmt w:val="decimal"/>
      <w:lvlText w:val="Figure %1."/>
      <w:lvlJc w:val="left"/>
      <w:pPr>
        <w:tabs>
          <w:tab w:val="num" w:pos="1542"/>
        </w:tabs>
        <w:ind w:left="154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8" w15:restartNumberingAfterBreak="0">
    <w:nsid w:val="7E264F3C"/>
    <w:multiLevelType w:val="hybridMultilevel"/>
    <w:tmpl w:val="9A80AC5E"/>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2BE8F12C">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9" w15:restartNumberingAfterBreak="0">
    <w:nsid w:val="7EB70BDA"/>
    <w:multiLevelType w:val="hybridMultilevel"/>
    <w:tmpl w:val="6E2ABCC0"/>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0" w15:restartNumberingAfterBreak="0">
    <w:nsid w:val="7F554563"/>
    <w:multiLevelType w:val="hybridMultilevel"/>
    <w:tmpl w:val="6102F57C"/>
    <w:name w:val="Legal3235522222"/>
    <w:lvl w:ilvl="0" w:tplc="CC08FD06">
      <w:start w:val="1"/>
      <w:numFmt w:val="bullet"/>
      <w:lvlText w:val=""/>
      <w:lvlJc w:val="left"/>
      <w:pPr>
        <w:tabs>
          <w:tab w:val="num" w:pos="1560"/>
        </w:tabs>
        <w:ind w:left="720" w:hanging="360"/>
      </w:pPr>
      <w:rPr>
        <w:rFonts w:ascii="Symbol" w:hAnsi="Symbol" w:hint="default"/>
      </w:rPr>
    </w:lvl>
    <w:lvl w:ilvl="1" w:tplc="82240072" w:tentative="1">
      <w:start w:val="1"/>
      <w:numFmt w:val="bullet"/>
      <w:lvlText w:val="o"/>
      <w:lvlJc w:val="left"/>
      <w:pPr>
        <w:tabs>
          <w:tab w:val="num" w:pos="2280"/>
        </w:tabs>
        <w:ind w:left="1440" w:hanging="360"/>
      </w:pPr>
      <w:rPr>
        <w:rFonts w:ascii="Courier New" w:hAnsi="Courier New" w:hint="default"/>
      </w:rPr>
    </w:lvl>
    <w:lvl w:ilvl="2" w:tplc="912AA032" w:tentative="1">
      <w:start w:val="1"/>
      <w:numFmt w:val="bullet"/>
      <w:lvlText w:val=""/>
      <w:lvlJc w:val="left"/>
      <w:pPr>
        <w:tabs>
          <w:tab w:val="num" w:pos="3000"/>
        </w:tabs>
        <w:ind w:left="2160" w:hanging="360"/>
      </w:pPr>
      <w:rPr>
        <w:rFonts w:ascii="Wingdings" w:hAnsi="Wingdings" w:hint="default"/>
      </w:rPr>
    </w:lvl>
    <w:lvl w:ilvl="3" w:tplc="41E088F4" w:tentative="1">
      <w:start w:val="1"/>
      <w:numFmt w:val="bullet"/>
      <w:lvlText w:val=""/>
      <w:lvlJc w:val="left"/>
      <w:pPr>
        <w:tabs>
          <w:tab w:val="num" w:pos="3720"/>
        </w:tabs>
        <w:ind w:left="2880" w:hanging="360"/>
      </w:pPr>
      <w:rPr>
        <w:rFonts w:ascii="Symbol" w:hAnsi="Symbol" w:hint="default"/>
      </w:rPr>
    </w:lvl>
    <w:lvl w:ilvl="4" w:tplc="9E34AE96" w:tentative="1">
      <w:start w:val="1"/>
      <w:numFmt w:val="bullet"/>
      <w:lvlText w:val="o"/>
      <w:lvlJc w:val="left"/>
      <w:pPr>
        <w:tabs>
          <w:tab w:val="num" w:pos="4440"/>
        </w:tabs>
        <w:ind w:left="3600" w:hanging="360"/>
      </w:pPr>
      <w:rPr>
        <w:rFonts w:ascii="Courier New" w:hAnsi="Courier New" w:hint="default"/>
      </w:rPr>
    </w:lvl>
    <w:lvl w:ilvl="5" w:tplc="4E52FCE2" w:tentative="1">
      <w:start w:val="1"/>
      <w:numFmt w:val="bullet"/>
      <w:lvlText w:val=""/>
      <w:lvlJc w:val="left"/>
      <w:pPr>
        <w:tabs>
          <w:tab w:val="num" w:pos="5160"/>
        </w:tabs>
        <w:ind w:left="4320" w:hanging="360"/>
      </w:pPr>
      <w:rPr>
        <w:rFonts w:ascii="Wingdings" w:hAnsi="Wingdings" w:hint="default"/>
      </w:rPr>
    </w:lvl>
    <w:lvl w:ilvl="6" w:tplc="18B65774" w:tentative="1">
      <w:start w:val="1"/>
      <w:numFmt w:val="bullet"/>
      <w:lvlText w:val=""/>
      <w:lvlJc w:val="left"/>
      <w:pPr>
        <w:tabs>
          <w:tab w:val="num" w:pos="5880"/>
        </w:tabs>
        <w:ind w:left="5040" w:hanging="360"/>
      </w:pPr>
      <w:rPr>
        <w:rFonts w:ascii="Symbol" w:hAnsi="Symbol" w:hint="default"/>
      </w:rPr>
    </w:lvl>
    <w:lvl w:ilvl="7" w:tplc="7D8029EC" w:tentative="1">
      <w:start w:val="1"/>
      <w:numFmt w:val="bullet"/>
      <w:lvlText w:val="o"/>
      <w:lvlJc w:val="left"/>
      <w:pPr>
        <w:tabs>
          <w:tab w:val="num" w:pos="6600"/>
        </w:tabs>
        <w:ind w:left="5760" w:hanging="360"/>
      </w:pPr>
      <w:rPr>
        <w:rFonts w:ascii="Courier New" w:hAnsi="Courier New" w:hint="default"/>
      </w:rPr>
    </w:lvl>
    <w:lvl w:ilvl="8" w:tplc="CB586BA8" w:tentative="1">
      <w:start w:val="1"/>
      <w:numFmt w:val="bullet"/>
      <w:lvlText w:val=""/>
      <w:lvlJc w:val="left"/>
      <w:pPr>
        <w:tabs>
          <w:tab w:val="num" w:pos="7320"/>
        </w:tabs>
        <w:ind w:left="6480" w:hanging="360"/>
      </w:pPr>
      <w:rPr>
        <w:rFonts w:ascii="Wingdings" w:hAnsi="Wingdings" w:hint="default"/>
      </w:rPr>
    </w:lvl>
  </w:abstractNum>
  <w:abstractNum w:abstractNumId="221" w15:restartNumberingAfterBreak="0">
    <w:nsid w:val="7F761E64"/>
    <w:multiLevelType w:val="hybridMultilevel"/>
    <w:tmpl w:val="81261232"/>
    <w:lvl w:ilvl="0" w:tplc="1C090001">
      <w:start w:val="1"/>
      <w:numFmt w:val="bullet"/>
      <w:lvlText w:val=""/>
      <w:lvlJc w:val="left"/>
      <w:pPr>
        <w:ind w:left="720" w:hanging="360"/>
      </w:pPr>
      <w:rPr>
        <w:rFonts w:ascii="Symbol" w:hAnsi="Symbol" w:hint="default"/>
      </w:rPr>
    </w:lvl>
    <w:lvl w:ilvl="1" w:tplc="1D4086C6">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2" w15:restartNumberingAfterBreak="0">
    <w:nsid w:val="7FE54ACB"/>
    <w:multiLevelType w:val="hybridMultilevel"/>
    <w:tmpl w:val="331043AA"/>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2D707460">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num w:numId="1" w16cid:durableId="2146657407">
    <w:abstractNumId w:val="34"/>
  </w:num>
  <w:num w:numId="2" w16cid:durableId="737705030">
    <w:abstractNumId w:val="12"/>
  </w:num>
  <w:num w:numId="3" w16cid:durableId="217742467">
    <w:abstractNumId w:val="217"/>
  </w:num>
  <w:num w:numId="4" w16cid:durableId="1658529548">
    <w:abstractNumId w:val="53"/>
  </w:num>
  <w:num w:numId="5" w16cid:durableId="162668990">
    <w:abstractNumId w:val="42"/>
  </w:num>
  <w:num w:numId="6" w16cid:durableId="377166285">
    <w:abstractNumId w:val="116"/>
  </w:num>
  <w:num w:numId="7" w16cid:durableId="773213903">
    <w:abstractNumId w:val="152"/>
  </w:num>
  <w:num w:numId="8" w16cid:durableId="1446079793">
    <w:abstractNumId w:val="168"/>
  </w:num>
  <w:num w:numId="9" w16cid:durableId="454444461">
    <w:abstractNumId w:val="114"/>
  </w:num>
  <w:num w:numId="10" w16cid:durableId="116724990">
    <w:abstractNumId w:val="32"/>
  </w:num>
  <w:num w:numId="11" w16cid:durableId="11344269">
    <w:abstractNumId w:val="18"/>
  </w:num>
  <w:num w:numId="12" w16cid:durableId="1018507548">
    <w:abstractNumId w:val="103"/>
  </w:num>
  <w:num w:numId="13" w16cid:durableId="164907276">
    <w:abstractNumId w:val="117"/>
  </w:num>
  <w:num w:numId="14" w16cid:durableId="582842023">
    <w:abstractNumId w:val="128"/>
  </w:num>
  <w:num w:numId="15" w16cid:durableId="1612778285">
    <w:abstractNumId w:val="146"/>
  </w:num>
  <w:num w:numId="16" w16cid:durableId="2137136146">
    <w:abstractNumId w:val="218"/>
  </w:num>
  <w:num w:numId="17" w16cid:durableId="143787089">
    <w:abstractNumId w:val="62"/>
  </w:num>
  <w:num w:numId="18" w16cid:durableId="489950554">
    <w:abstractNumId w:val="29"/>
  </w:num>
  <w:num w:numId="19" w16cid:durableId="711615718">
    <w:abstractNumId w:val="95"/>
  </w:num>
  <w:num w:numId="20" w16cid:durableId="811361779">
    <w:abstractNumId w:val="144"/>
  </w:num>
  <w:num w:numId="21" w16cid:durableId="146018399">
    <w:abstractNumId w:val="196"/>
  </w:num>
  <w:num w:numId="22" w16cid:durableId="18094765">
    <w:abstractNumId w:val="192"/>
  </w:num>
  <w:num w:numId="23" w16cid:durableId="278683833">
    <w:abstractNumId w:val="119"/>
  </w:num>
  <w:num w:numId="24" w16cid:durableId="939801579">
    <w:abstractNumId w:val="99"/>
  </w:num>
  <w:num w:numId="25" w16cid:durableId="1714037809">
    <w:abstractNumId w:val="96"/>
  </w:num>
  <w:num w:numId="26" w16cid:durableId="836728475">
    <w:abstractNumId w:val="151"/>
  </w:num>
  <w:num w:numId="27" w16cid:durableId="170343880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16684492">
    <w:abstractNumId w:val="179"/>
  </w:num>
  <w:num w:numId="29" w16cid:durableId="1023019095">
    <w:abstractNumId w:val="47"/>
  </w:num>
  <w:num w:numId="30" w16cid:durableId="255722184">
    <w:abstractNumId w:val="59"/>
  </w:num>
  <w:num w:numId="31" w16cid:durableId="2105687871">
    <w:abstractNumId w:val="120"/>
  </w:num>
  <w:num w:numId="32" w16cid:durableId="77144724">
    <w:abstractNumId w:val="130"/>
  </w:num>
  <w:num w:numId="33" w16cid:durableId="1235120352">
    <w:abstractNumId w:val="55"/>
  </w:num>
  <w:num w:numId="34" w16cid:durableId="180243759">
    <w:abstractNumId w:val="182"/>
  </w:num>
  <w:num w:numId="35" w16cid:durableId="970673807">
    <w:abstractNumId w:val="176"/>
  </w:num>
  <w:num w:numId="36" w16cid:durableId="76752275">
    <w:abstractNumId w:val="36"/>
  </w:num>
  <w:num w:numId="37" w16cid:durableId="782312416">
    <w:abstractNumId w:val="14"/>
  </w:num>
  <w:num w:numId="38" w16cid:durableId="1972904294">
    <w:abstractNumId w:val="172"/>
  </w:num>
  <w:num w:numId="39" w16cid:durableId="21178175">
    <w:abstractNumId w:val="40"/>
  </w:num>
  <w:num w:numId="40" w16cid:durableId="1443724924">
    <w:abstractNumId w:val="52"/>
  </w:num>
  <w:num w:numId="41" w16cid:durableId="1007362421">
    <w:abstractNumId w:val="187"/>
  </w:num>
  <w:num w:numId="42" w16cid:durableId="801925737">
    <w:abstractNumId w:val="149"/>
  </w:num>
  <w:num w:numId="43" w16cid:durableId="2141997129">
    <w:abstractNumId w:val="113"/>
  </w:num>
  <w:num w:numId="44" w16cid:durableId="1756977166">
    <w:abstractNumId w:val="204"/>
  </w:num>
  <w:num w:numId="45" w16cid:durableId="1258053582">
    <w:abstractNumId w:val="27"/>
  </w:num>
  <w:num w:numId="46" w16cid:durableId="767434610">
    <w:abstractNumId w:val="41"/>
  </w:num>
  <w:num w:numId="47" w16cid:durableId="2145082163">
    <w:abstractNumId w:val="215"/>
  </w:num>
  <w:num w:numId="48" w16cid:durableId="2029287249">
    <w:abstractNumId w:val="28"/>
  </w:num>
  <w:num w:numId="49" w16cid:durableId="658270041">
    <w:abstractNumId w:val="45"/>
  </w:num>
  <w:num w:numId="50" w16cid:durableId="500849559">
    <w:abstractNumId w:val="139"/>
  </w:num>
  <w:num w:numId="51" w16cid:durableId="75170462">
    <w:abstractNumId w:val="80"/>
  </w:num>
  <w:num w:numId="52" w16cid:durableId="570848769">
    <w:abstractNumId w:val="201"/>
  </w:num>
  <w:num w:numId="53" w16cid:durableId="1693800937">
    <w:abstractNumId w:val="202"/>
  </w:num>
  <w:num w:numId="54" w16cid:durableId="265767755">
    <w:abstractNumId w:val="153"/>
  </w:num>
  <w:num w:numId="55" w16cid:durableId="1253467232">
    <w:abstractNumId w:val="123"/>
  </w:num>
  <w:num w:numId="56" w16cid:durableId="155921921">
    <w:abstractNumId w:val="211"/>
  </w:num>
  <w:num w:numId="57" w16cid:durableId="646520153">
    <w:abstractNumId w:val="64"/>
  </w:num>
  <w:num w:numId="58" w16cid:durableId="100734105">
    <w:abstractNumId w:val="71"/>
  </w:num>
  <w:num w:numId="59" w16cid:durableId="1432966081">
    <w:abstractNumId w:val="140"/>
  </w:num>
  <w:num w:numId="60" w16cid:durableId="1377121502">
    <w:abstractNumId w:val="178"/>
  </w:num>
  <w:num w:numId="61" w16cid:durableId="1658877149">
    <w:abstractNumId w:val="104"/>
  </w:num>
  <w:num w:numId="62" w16cid:durableId="531724119">
    <w:abstractNumId w:val="206"/>
  </w:num>
  <w:num w:numId="63" w16cid:durableId="359362635">
    <w:abstractNumId w:val="162"/>
  </w:num>
  <w:num w:numId="64" w16cid:durableId="1048841561">
    <w:abstractNumId w:val="132"/>
  </w:num>
  <w:num w:numId="65" w16cid:durableId="896621708">
    <w:abstractNumId w:val="31"/>
  </w:num>
  <w:num w:numId="66" w16cid:durableId="778647058">
    <w:abstractNumId w:val="84"/>
  </w:num>
  <w:num w:numId="67" w16cid:durableId="50271507">
    <w:abstractNumId w:val="118"/>
  </w:num>
  <w:num w:numId="68" w16cid:durableId="1092554629">
    <w:abstractNumId w:val="108"/>
  </w:num>
  <w:num w:numId="69" w16cid:durableId="665740699">
    <w:abstractNumId w:val="221"/>
  </w:num>
  <w:num w:numId="70" w16cid:durableId="1252472360">
    <w:abstractNumId w:val="177"/>
  </w:num>
  <w:num w:numId="71" w16cid:durableId="1799103461">
    <w:abstractNumId w:val="106"/>
  </w:num>
  <w:num w:numId="72" w16cid:durableId="812723611">
    <w:abstractNumId w:val="24"/>
  </w:num>
  <w:num w:numId="73" w16cid:durableId="294795784">
    <w:abstractNumId w:val="111"/>
  </w:num>
  <w:num w:numId="74" w16cid:durableId="330792254">
    <w:abstractNumId w:val="222"/>
  </w:num>
  <w:num w:numId="75" w16cid:durableId="1672947252">
    <w:abstractNumId w:val="194"/>
  </w:num>
  <w:num w:numId="76" w16cid:durableId="2024284453">
    <w:abstractNumId w:val="183"/>
  </w:num>
  <w:num w:numId="77" w16cid:durableId="1657489400">
    <w:abstractNumId w:val="77"/>
  </w:num>
  <w:num w:numId="78" w16cid:durableId="163130618">
    <w:abstractNumId w:val="171"/>
  </w:num>
  <w:num w:numId="79" w16cid:durableId="101995640">
    <w:abstractNumId w:val="208"/>
  </w:num>
  <w:num w:numId="80" w16cid:durableId="528878283">
    <w:abstractNumId w:val="63"/>
  </w:num>
  <w:num w:numId="81" w16cid:durableId="2052263688">
    <w:abstractNumId w:val="127"/>
  </w:num>
  <w:num w:numId="82" w16cid:durableId="536509629">
    <w:abstractNumId w:val="109"/>
  </w:num>
  <w:num w:numId="83" w16cid:durableId="1822039868">
    <w:abstractNumId w:val="73"/>
  </w:num>
  <w:num w:numId="84" w16cid:durableId="1391223434">
    <w:abstractNumId w:val="147"/>
  </w:num>
  <w:num w:numId="85" w16cid:durableId="120349823">
    <w:abstractNumId w:val="125"/>
  </w:num>
  <w:num w:numId="86" w16cid:durableId="519859398">
    <w:abstractNumId w:val="88"/>
  </w:num>
  <w:num w:numId="87" w16cid:durableId="1749188280">
    <w:abstractNumId w:val="148"/>
  </w:num>
  <w:num w:numId="88" w16cid:durableId="1353649128">
    <w:abstractNumId w:val="33"/>
  </w:num>
  <w:num w:numId="89" w16cid:durableId="1958750465">
    <w:abstractNumId w:val="15"/>
  </w:num>
  <w:num w:numId="90" w16cid:durableId="2133863438">
    <w:abstractNumId w:val="68"/>
  </w:num>
  <w:num w:numId="91" w16cid:durableId="1708335363">
    <w:abstractNumId w:val="126"/>
  </w:num>
  <w:num w:numId="92" w16cid:durableId="2125074328">
    <w:abstractNumId w:val="191"/>
  </w:num>
  <w:num w:numId="93" w16cid:durableId="1391614149">
    <w:abstractNumId w:val="76"/>
  </w:num>
  <w:num w:numId="94" w16cid:durableId="1890218483">
    <w:abstractNumId w:val="74"/>
  </w:num>
  <w:num w:numId="95" w16cid:durableId="26805792">
    <w:abstractNumId w:val="170"/>
  </w:num>
  <w:num w:numId="96" w16cid:durableId="1645695442">
    <w:abstractNumId w:val="54"/>
  </w:num>
  <w:num w:numId="97" w16cid:durableId="1439450717">
    <w:abstractNumId w:val="50"/>
  </w:num>
  <w:num w:numId="98" w16cid:durableId="690840350">
    <w:abstractNumId w:val="81"/>
  </w:num>
  <w:num w:numId="99" w16cid:durableId="159783376">
    <w:abstractNumId w:val="181"/>
  </w:num>
  <w:num w:numId="100" w16cid:durableId="445856344">
    <w:abstractNumId w:val="70"/>
  </w:num>
  <w:num w:numId="101" w16cid:durableId="119498118">
    <w:abstractNumId w:val="53"/>
  </w:num>
  <w:num w:numId="102" w16cid:durableId="1637568629">
    <w:abstractNumId w:val="53"/>
  </w:num>
  <w:num w:numId="103" w16cid:durableId="620112609">
    <w:abstractNumId w:val="121"/>
  </w:num>
  <w:num w:numId="104" w16cid:durableId="1656564608">
    <w:abstractNumId w:val="51"/>
  </w:num>
  <w:num w:numId="105" w16cid:durableId="346054733">
    <w:abstractNumId w:val="203"/>
  </w:num>
  <w:num w:numId="106" w16cid:durableId="694307762">
    <w:abstractNumId w:val="87"/>
  </w:num>
  <w:num w:numId="107" w16cid:durableId="1797216150">
    <w:abstractNumId w:val="188"/>
  </w:num>
  <w:num w:numId="108" w16cid:durableId="534731195">
    <w:abstractNumId w:val="205"/>
  </w:num>
  <w:num w:numId="109" w16cid:durableId="1959331483">
    <w:abstractNumId w:val="78"/>
  </w:num>
  <w:num w:numId="110" w16cid:durableId="1834905050">
    <w:abstractNumId w:val="79"/>
  </w:num>
  <w:num w:numId="111" w16cid:durableId="247080783">
    <w:abstractNumId w:val="102"/>
  </w:num>
  <w:num w:numId="112" w16cid:durableId="1869367048">
    <w:abstractNumId w:val="122"/>
  </w:num>
  <w:num w:numId="113" w16cid:durableId="1617372661">
    <w:abstractNumId w:val="175"/>
  </w:num>
  <w:num w:numId="114" w16cid:durableId="856581412">
    <w:abstractNumId w:val="43"/>
  </w:num>
  <w:num w:numId="115" w16cid:durableId="1952741639">
    <w:abstractNumId w:val="168"/>
  </w:num>
  <w:num w:numId="116" w16cid:durableId="1107774474">
    <w:abstractNumId w:val="190"/>
  </w:num>
  <w:num w:numId="117" w16cid:durableId="264308814">
    <w:abstractNumId w:val="189"/>
  </w:num>
  <w:num w:numId="118" w16cid:durableId="456919028">
    <w:abstractNumId w:val="168"/>
  </w:num>
  <w:num w:numId="119" w16cid:durableId="282536475">
    <w:abstractNumId w:val="168"/>
  </w:num>
  <w:num w:numId="120" w16cid:durableId="1605263527">
    <w:abstractNumId w:val="53"/>
  </w:num>
  <w:num w:numId="121" w16cid:durableId="1540509439">
    <w:abstractNumId w:val="168"/>
  </w:num>
  <w:num w:numId="122" w16cid:durableId="1582328991">
    <w:abstractNumId w:val="168"/>
  </w:num>
  <w:num w:numId="123" w16cid:durableId="705911074">
    <w:abstractNumId w:val="53"/>
  </w:num>
  <w:num w:numId="124" w16cid:durableId="211969984">
    <w:abstractNumId w:val="53"/>
  </w:num>
  <w:num w:numId="125" w16cid:durableId="2090884881">
    <w:abstractNumId w:val="53"/>
  </w:num>
  <w:num w:numId="126" w16cid:durableId="1242564276">
    <w:abstractNumId w:val="53"/>
  </w:num>
  <w:num w:numId="127" w16cid:durableId="1335257201">
    <w:abstractNumId w:val="53"/>
  </w:num>
  <w:num w:numId="128" w16cid:durableId="1926379474">
    <w:abstractNumId w:val="53"/>
  </w:num>
  <w:num w:numId="129" w16cid:durableId="1219248391">
    <w:abstractNumId w:val="53"/>
  </w:num>
  <w:num w:numId="130" w16cid:durableId="1539076739">
    <w:abstractNumId w:val="168"/>
  </w:num>
  <w:num w:numId="131" w16cid:durableId="2020425389">
    <w:abstractNumId w:val="168"/>
  </w:num>
  <w:num w:numId="132" w16cid:durableId="1048146735">
    <w:abstractNumId w:val="168"/>
  </w:num>
  <w:num w:numId="133" w16cid:durableId="515584790">
    <w:abstractNumId w:val="53"/>
  </w:num>
  <w:num w:numId="134" w16cid:durableId="1874683060">
    <w:abstractNumId w:val="53"/>
  </w:num>
  <w:num w:numId="135" w16cid:durableId="812794399">
    <w:abstractNumId w:val="168"/>
  </w:num>
  <w:num w:numId="136" w16cid:durableId="976187100">
    <w:abstractNumId w:val="53"/>
  </w:num>
  <w:num w:numId="137" w16cid:durableId="599140490">
    <w:abstractNumId w:val="168"/>
  </w:num>
  <w:num w:numId="138" w16cid:durableId="866721621">
    <w:abstractNumId w:val="168"/>
  </w:num>
  <w:num w:numId="139" w16cid:durableId="1417946397">
    <w:abstractNumId w:val="168"/>
  </w:num>
  <w:num w:numId="140" w16cid:durableId="532613139">
    <w:abstractNumId w:val="53"/>
  </w:num>
  <w:num w:numId="141" w16cid:durableId="964777662">
    <w:abstractNumId w:val="53"/>
  </w:num>
  <w:num w:numId="142" w16cid:durableId="135074767">
    <w:abstractNumId w:val="53"/>
  </w:num>
  <w:num w:numId="143" w16cid:durableId="1972130568">
    <w:abstractNumId w:val="168"/>
  </w:num>
  <w:num w:numId="144" w16cid:durableId="128743604">
    <w:abstractNumId w:val="168"/>
  </w:num>
  <w:num w:numId="145" w16cid:durableId="119541177">
    <w:abstractNumId w:val="53"/>
  </w:num>
  <w:num w:numId="146" w16cid:durableId="1440490871">
    <w:abstractNumId w:val="168"/>
  </w:num>
  <w:num w:numId="147" w16cid:durableId="1271888256">
    <w:abstractNumId w:val="53"/>
  </w:num>
  <w:num w:numId="148" w16cid:durableId="1852718719">
    <w:abstractNumId w:val="168"/>
  </w:num>
  <w:num w:numId="149" w16cid:durableId="193350104">
    <w:abstractNumId w:val="53"/>
  </w:num>
  <w:num w:numId="150" w16cid:durableId="747385404">
    <w:abstractNumId w:val="168"/>
  </w:num>
  <w:num w:numId="151" w16cid:durableId="1361082002">
    <w:abstractNumId w:val="168"/>
  </w:num>
  <w:num w:numId="152" w16cid:durableId="171379949">
    <w:abstractNumId w:val="53"/>
  </w:num>
  <w:num w:numId="153" w16cid:durableId="1931767675">
    <w:abstractNumId w:val="38"/>
  </w:num>
  <w:num w:numId="154" w16cid:durableId="488982913">
    <w:abstractNumId w:val="173"/>
  </w:num>
  <w:num w:numId="155" w16cid:durableId="1068578394">
    <w:abstractNumId w:val="166"/>
  </w:num>
  <w:num w:numId="156" w16cid:durableId="1054543923">
    <w:abstractNumId w:val="207"/>
  </w:num>
  <w:num w:numId="157" w16cid:durableId="965550798">
    <w:abstractNumId w:val="152"/>
  </w:num>
  <w:num w:numId="158" w16cid:durableId="1500270890">
    <w:abstractNumId w:val="152"/>
  </w:num>
  <w:num w:numId="159" w16cid:durableId="359673438">
    <w:abstractNumId w:val="152"/>
  </w:num>
  <w:num w:numId="160" w16cid:durableId="1366754252">
    <w:abstractNumId w:val="152"/>
  </w:num>
  <w:num w:numId="161" w16cid:durableId="856042522">
    <w:abstractNumId w:val="152"/>
  </w:num>
  <w:num w:numId="162" w16cid:durableId="551968987">
    <w:abstractNumId w:val="152"/>
  </w:num>
  <w:num w:numId="163" w16cid:durableId="842167037">
    <w:abstractNumId w:val="152"/>
  </w:num>
  <w:num w:numId="164" w16cid:durableId="333269454">
    <w:abstractNumId w:val="93"/>
  </w:num>
  <w:num w:numId="165" w16cid:durableId="621107262">
    <w:abstractNumId w:val="152"/>
  </w:num>
  <w:num w:numId="166" w16cid:durableId="297036775">
    <w:abstractNumId w:val="152"/>
  </w:num>
  <w:num w:numId="167" w16cid:durableId="238708762">
    <w:abstractNumId w:val="152"/>
  </w:num>
  <w:num w:numId="168" w16cid:durableId="1188564765">
    <w:abstractNumId w:val="152"/>
  </w:num>
  <w:num w:numId="169" w16cid:durableId="1868978721">
    <w:abstractNumId w:val="53"/>
  </w:num>
  <w:num w:numId="170" w16cid:durableId="2019119141">
    <w:abstractNumId w:val="53"/>
  </w:num>
  <w:num w:numId="171" w16cid:durableId="550382847">
    <w:abstractNumId w:val="53"/>
  </w:num>
  <w:num w:numId="172" w16cid:durableId="147670450">
    <w:abstractNumId w:val="152"/>
  </w:num>
  <w:num w:numId="173" w16cid:durableId="805900211">
    <w:abstractNumId w:val="53"/>
  </w:num>
  <w:num w:numId="174" w16cid:durableId="936715469">
    <w:abstractNumId w:val="53"/>
  </w:num>
  <w:num w:numId="175" w16cid:durableId="524515706">
    <w:abstractNumId w:val="152"/>
  </w:num>
  <w:num w:numId="176" w16cid:durableId="32309490">
    <w:abstractNumId w:val="53"/>
  </w:num>
  <w:num w:numId="177" w16cid:durableId="1088501317">
    <w:abstractNumId w:val="168"/>
  </w:num>
  <w:num w:numId="178" w16cid:durableId="836192930">
    <w:abstractNumId w:val="152"/>
  </w:num>
  <w:num w:numId="179" w16cid:durableId="1160001793">
    <w:abstractNumId w:val="53"/>
  </w:num>
  <w:num w:numId="180" w16cid:durableId="378558141">
    <w:abstractNumId w:val="53"/>
  </w:num>
  <w:num w:numId="181" w16cid:durableId="1203595911">
    <w:abstractNumId w:val="53"/>
  </w:num>
  <w:num w:numId="182" w16cid:durableId="1770614195">
    <w:abstractNumId w:val="135"/>
  </w:num>
  <w:num w:numId="183" w16cid:durableId="1276596025">
    <w:abstractNumId w:val="53"/>
  </w:num>
  <w:num w:numId="184" w16cid:durableId="1628664387">
    <w:abstractNumId w:val="154"/>
  </w:num>
  <w:num w:numId="185" w16cid:durableId="1059786676">
    <w:abstractNumId w:val="168"/>
  </w:num>
  <w:num w:numId="186" w16cid:durableId="1963995223">
    <w:abstractNumId w:val="193"/>
  </w:num>
  <w:num w:numId="187" w16cid:durableId="915432930">
    <w:abstractNumId w:val="53"/>
  </w:num>
  <w:num w:numId="188" w16cid:durableId="850341119">
    <w:abstractNumId w:val="168"/>
  </w:num>
  <w:num w:numId="189" w16cid:durableId="1973636600">
    <w:abstractNumId w:val="53"/>
  </w:num>
  <w:num w:numId="190" w16cid:durableId="117376250">
    <w:abstractNumId w:val="97"/>
  </w:num>
  <w:num w:numId="191" w16cid:durableId="19011239">
    <w:abstractNumId w:val="53"/>
  </w:num>
  <w:num w:numId="192" w16cid:durableId="337805294">
    <w:abstractNumId w:val="22"/>
  </w:num>
  <w:num w:numId="193" w16cid:durableId="1129856578">
    <w:abstractNumId w:val="53"/>
  </w:num>
  <w:num w:numId="194" w16cid:durableId="565267589">
    <w:abstractNumId w:val="53"/>
  </w:num>
  <w:num w:numId="195" w16cid:durableId="1908420281">
    <w:abstractNumId w:val="53"/>
  </w:num>
  <w:num w:numId="196" w16cid:durableId="1138767219">
    <w:abstractNumId w:val="94"/>
  </w:num>
  <w:num w:numId="197" w16cid:durableId="1088384551">
    <w:abstractNumId w:val="137"/>
  </w:num>
  <w:num w:numId="198" w16cid:durableId="439182374">
    <w:abstractNumId w:val="209"/>
  </w:num>
  <w:num w:numId="199" w16cid:durableId="1098406294">
    <w:abstractNumId w:val="115"/>
  </w:num>
  <w:num w:numId="200" w16cid:durableId="248738243">
    <w:abstractNumId w:val="160"/>
  </w:num>
  <w:num w:numId="201" w16cid:durableId="225191435">
    <w:abstractNumId w:val="39"/>
  </w:num>
  <w:num w:numId="202" w16cid:durableId="624043379">
    <w:abstractNumId w:val="85"/>
  </w:num>
  <w:num w:numId="203" w16cid:durableId="1603419797">
    <w:abstractNumId w:val="107"/>
  </w:num>
  <w:num w:numId="204" w16cid:durableId="160630969">
    <w:abstractNumId w:val="164"/>
  </w:num>
  <w:num w:numId="205" w16cid:durableId="1538274808">
    <w:abstractNumId w:val="82"/>
  </w:num>
  <w:num w:numId="206" w16cid:durableId="843664981">
    <w:abstractNumId w:val="133"/>
  </w:num>
  <w:num w:numId="207" w16cid:durableId="1656488954">
    <w:abstractNumId w:val="197"/>
  </w:num>
  <w:num w:numId="208" w16cid:durableId="959268167">
    <w:abstractNumId w:val="212"/>
  </w:num>
  <w:num w:numId="209" w16cid:durableId="1960068330">
    <w:abstractNumId w:val="214"/>
  </w:num>
  <w:num w:numId="210" w16cid:durableId="8920865">
    <w:abstractNumId w:val="159"/>
  </w:num>
  <w:num w:numId="211" w16cid:durableId="1570534009">
    <w:abstractNumId w:val="65"/>
  </w:num>
  <w:num w:numId="212" w16cid:durableId="1775243154">
    <w:abstractNumId w:val="157"/>
  </w:num>
  <w:num w:numId="213" w16cid:durableId="133833928">
    <w:abstractNumId w:val="92"/>
  </w:num>
  <w:num w:numId="214" w16cid:durableId="1352025962">
    <w:abstractNumId w:val="138"/>
  </w:num>
  <w:num w:numId="215" w16cid:durableId="2133009693">
    <w:abstractNumId w:val="186"/>
  </w:num>
  <w:num w:numId="216" w16cid:durableId="65223741">
    <w:abstractNumId w:val="13"/>
  </w:num>
  <w:num w:numId="217" w16cid:durableId="963462479">
    <w:abstractNumId w:val="57"/>
  </w:num>
  <w:num w:numId="218" w16cid:durableId="147600679">
    <w:abstractNumId w:val="72"/>
  </w:num>
  <w:num w:numId="219" w16cid:durableId="10967091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3516849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488016966">
    <w:abstractNumId w:val="83"/>
  </w:num>
  <w:num w:numId="222" w16cid:durableId="7372436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203680879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22387262">
    <w:abstractNumId w:val="48"/>
  </w:num>
  <w:num w:numId="225" w16cid:durableId="118825422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60368337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945065932">
    <w:abstractNumId w:val="75"/>
  </w:num>
  <w:num w:numId="228" w16cid:durableId="108646465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09158062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606818592">
    <w:abstractNumId w:val="101"/>
  </w:num>
  <w:num w:numId="231" w16cid:durableId="188201334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79748555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2042512581">
    <w:abstractNumId w:val="185"/>
  </w:num>
  <w:num w:numId="234" w16cid:durableId="1121993192">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51303595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498303898">
    <w:abstractNumId w:val="199"/>
  </w:num>
  <w:num w:numId="237" w16cid:durableId="1350717027">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43459653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1647003855">
    <w:abstractNumId w:val="200"/>
  </w:num>
  <w:num w:numId="240" w16cid:durableId="1793594066">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151823142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526333762">
    <w:abstractNumId w:val="136"/>
  </w:num>
  <w:num w:numId="243" w16cid:durableId="171573882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711735964">
    <w:abstractNumId w:val="105"/>
  </w:num>
  <w:num w:numId="245" w16cid:durableId="1423839081">
    <w:abstractNumId w:val="158"/>
  </w:num>
  <w:num w:numId="246" w16cid:durableId="1516262342">
    <w:abstractNumId w:val="17"/>
  </w:num>
  <w:num w:numId="247" w16cid:durableId="535848145">
    <w:abstractNumId w:val="216"/>
  </w:num>
  <w:num w:numId="248" w16cid:durableId="1915625136">
    <w:abstractNumId w:val="16"/>
  </w:num>
  <w:num w:numId="249" w16cid:durableId="1929384862">
    <w:abstractNumId w:val="35"/>
  </w:num>
  <w:num w:numId="250" w16cid:durableId="1000932640">
    <w:abstractNumId w:val="25"/>
  </w:num>
  <w:num w:numId="251" w16cid:durableId="1169754501">
    <w:abstractNumId w:val="156"/>
  </w:num>
  <w:num w:numId="252" w16cid:durableId="1991865772">
    <w:abstractNumId w:val="56"/>
  </w:num>
  <w:num w:numId="253" w16cid:durableId="678309139">
    <w:abstractNumId w:val="110"/>
  </w:num>
  <w:num w:numId="254" w16cid:durableId="1771271959">
    <w:abstractNumId w:val="61"/>
  </w:num>
  <w:num w:numId="255" w16cid:durableId="2004310672">
    <w:abstractNumId w:val="161"/>
  </w:num>
  <w:num w:numId="256" w16cid:durableId="1255288708">
    <w:abstractNumId w:val="180"/>
  </w:num>
  <w:num w:numId="257" w16cid:durableId="349378578">
    <w:abstractNumId w:val="198"/>
  </w:num>
  <w:num w:numId="258" w16cid:durableId="1832022075">
    <w:abstractNumId w:val="53"/>
  </w:num>
  <w:num w:numId="259" w16cid:durableId="429929348">
    <w:abstractNumId w:val="53"/>
  </w:num>
  <w:num w:numId="260" w16cid:durableId="2005813556">
    <w:abstractNumId w:val="53"/>
  </w:num>
  <w:num w:numId="261" w16cid:durableId="2017003027">
    <w:abstractNumId w:val="129"/>
  </w:num>
  <w:num w:numId="262" w16cid:durableId="1063411710">
    <w:abstractNumId w:val="60"/>
  </w:num>
  <w:num w:numId="263" w16cid:durableId="1548948636">
    <w:abstractNumId w:val="112"/>
  </w:num>
  <w:num w:numId="264" w16cid:durableId="1209993129">
    <w:abstractNumId w:val="58"/>
  </w:num>
  <w:num w:numId="265" w16cid:durableId="91170010">
    <w:abstractNumId w:val="210"/>
  </w:num>
  <w:num w:numId="266" w16cid:durableId="185140036">
    <w:abstractNumId w:val="174"/>
  </w:num>
  <w:num w:numId="267" w16cid:durableId="2116240858">
    <w:abstractNumId w:val="98"/>
  </w:num>
  <w:num w:numId="268" w16cid:durableId="2057121501">
    <w:abstractNumId w:val="44"/>
  </w:num>
  <w:num w:numId="269" w16cid:durableId="561403770">
    <w:abstractNumId w:val="23"/>
  </w:num>
  <w:num w:numId="270" w16cid:durableId="549197129">
    <w:abstractNumId w:val="142"/>
  </w:num>
  <w:num w:numId="271" w16cid:durableId="1208029603">
    <w:abstractNumId w:val="67"/>
  </w:num>
  <w:num w:numId="272" w16cid:durableId="1304235900">
    <w:abstractNumId w:val="91"/>
  </w:num>
  <w:num w:numId="273" w16cid:durableId="1018510431">
    <w:abstractNumId w:val="167"/>
  </w:num>
  <w:num w:numId="274" w16cid:durableId="968316449">
    <w:abstractNumId w:val="184"/>
  </w:num>
  <w:num w:numId="275" w16cid:durableId="1961453885">
    <w:abstractNumId w:val="163"/>
  </w:num>
  <w:num w:numId="276" w16cid:durableId="376899988">
    <w:abstractNumId w:val="165"/>
  </w:num>
  <w:num w:numId="277" w16cid:durableId="524565679">
    <w:abstractNumId w:val="21"/>
  </w:num>
  <w:num w:numId="278" w16cid:durableId="1368027399">
    <w:abstractNumId w:val="66"/>
  </w:num>
  <w:num w:numId="279" w16cid:durableId="1881092153">
    <w:abstractNumId w:val="30"/>
  </w:num>
  <w:num w:numId="280" w16cid:durableId="715853059">
    <w:abstractNumId w:val="134"/>
  </w:num>
  <w:num w:numId="281" w16cid:durableId="1770925846">
    <w:abstractNumId w:val="46"/>
  </w:num>
  <w:num w:numId="282" w16cid:durableId="427240330">
    <w:abstractNumId w:val="169"/>
  </w:num>
  <w:num w:numId="283" w16cid:durableId="73625937">
    <w:abstractNumId w:val="131"/>
  </w:num>
  <w:num w:numId="284" w16cid:durableId="324281814">
    <w:abstractNumId w:val="124"/>
  </w:num>
  <w:num w:numId="285" w16cid:durableId="698238313">
    <w:abstractNumId w:val="86"/>
  </w:num>
  <w:num w:numId="286" w16cid:durableId="451363090">
    <w:abstractNumId w:val="219"/>
  </w:num>
  <w:num w:numId="287" w16cid:durableId="25832420">
    <w:abstractNumId w:val="100"/>
  </w:num>
  <w:num w:numId="288" w16cid:durableId="194075681">
    <w:abstractNumId w:val="155"/>
  </w:num>
  <w:num w:numId="289" w16cid:durableId="972100540">
    <w:abstractNumId w:val="145"/>
  </w:num>
  <w:num w:numId="290" w16cid:durableId="1371145117">
    <w:abstractNumId w:val="26"/>
  </w:num>
  <w:num w:numId="291" w16cid:durableId="1610159383">
    <w:abstractNumId w:val="141"/>
  </w:num>
  <w:num w:numId="292" w16cid:durableId="999694565">
    <w:abstractNumId w:val="19"/>
  </w:num>
  <w:num w:numId="293" w16cid:durableId="417141684">
    <w:abstractNumId w:val="150"/>
  </w:num>
  <w:num w:numId="294" w16cid:durableId="326179671">
    <w:abstractNumId w:val="89"/>
  </w:num>
  <w:num w:numId="295" w16cid:durableId="563374995">
    <w:abstractNumId w:val="69"/>
  </w:num>
  <w:num w:numId="296" w16cid:durableId="579799659">
    <w:abstractNumId w:val="49"/>
  </w:num>
  <w:num w:numId="297" w16cid:durableId="1513691194">
    <w:abstractNumId w:val="20"/>
  </w:num>
  <w:num w:numId="298" w16cid:durableId="287710795">
    <w:abstractNumId w:val="213"/>
  </w:num>
  <w:num w:numId="299" w16cid:durableId="1787844899">
    <w:abstractNumId w:val="195"/>
  </w:num>
  <w:num w:numId="300" w16cid:durableId="1408456380">
    <w:abstractNumId w:val="37"/>
  </w:num>
  <w:num w:numId="301" w16cid:durableId="624194725">
    <w:abstractNumId w:val="90"/>
  </w:num>
  <w:num w:numId="302" w16cid:durableId="1896309718">
    <w:abstractNumId w:val="9"/>
  </w:num>
  <w:num w:numId="303" w16cid:durableId="1886868265">
    <w:abstractNumId w:val="7"/>
  </w:num>
  <w:num w:numId="304" w16cid:durableId="2079207748">
    <w:abstractNumId w:val="6"/>
  </w:num>
  <w:num w:numId="305" w16cid:durableId="1838764327">
    <w:abstractNumId w:val="5"/>
  </w:num>
  <w:num w:numId="306" w16cid:durableId="1638758367">
    <w:abstractNumId w:val="4"/>
  </w:num>
  <w:num w:numId="307" w16cid:durableId="16201227">
    <w:abstractNumId w:val="8"/>
  </w:num>
  <w:num w:numId="308" w16cid:durableId="416244015">
    <w:abstractNumId w:val="3"/>
  </w:num>
  <w:num w:numId="309" w16cid:durableId="1918703999">
    <w:abstractNumId w:val="2"/>
  </w:num>
  <w:num w:numId="310" w16cid:durableId="1564833455">
    <w:abstractNumId w:val="1"/>
  </w:num>
  <w:num w:numId="311" w16cid:durableId="636951459">
    <w:abstractNumId w:val="0"/>
  </w:num>
  <w:num w:numId="312" w16cid:durableId="92249578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tali Nepfumbada">
    <w15:presenceInfo w15:providerId="AD" w15:userId="S::mutali@harmattanrenewables.com::b0d113d4-3337-4a8b-a91b-7156d9c28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n-ZA"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a-DK" w:vendorID="64" w:dllVersion="0" w:nlCheck="1" w:checkStyle="0"/>
  <w:activeWritingStyle w:appName="MSWord" w:lang="pt-BR" w:vendorID="64" w:dllVersion="0" w:nlCheck="1" w:checkStyle="0"/>
  <w:activeWritingStyle w:appName="MSWord" w:lang="en-IN" w:vendorID="64" w:dllVersion="0" w:nlCheck="1" w:checkStyle="0"/>
  <w:proofState w:spelling="clean"/>
  <w:linkStyle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1FE"/>
    <w:rsid w:val="00000034"/>
    <w:rsid w:val="00000F78"/>
    <w:rsid w:val="000014A1"/>
    <w:rsid w:val="000014CD"/>
    <w:rsid w:val="00002688"/>
    <w:rsid w:val="0000383D"/>
    <w:rsid w:val="000038B8"/>
    <w:rsid w:val="000038C0"/>
    <w:rsid w:val="00003E04"/>
    <w:rsid w:val="00004056"/>
    <w:rsid w:val="00004B9E"/>
    <w:rsid w:val="0000637F"/>
    <w:rsid w:val="0000661D"/>
    <w:rsid w:val="000067B1"/>
    <w:rsid w:val="00006E2D"/>
    <w:rsid w:val="00007331"/>
    <w:rsid w:val="000078F2"/>
    <w:rsid w:val="00007E33"/>
    <w:rsid w:val="00011CAD"/>
    <w:rsid w:val="00012559"/>
    <w:rsid w:val="000127AD"/>
    <w:rsid w:val="00012E22"/>
    <w:rsid w:val="00014757"/>
    <w:rsid w:val="00014AA0"/>
    <w:rsid w:val="00014C89"/>
    <w:rsid w:val="0001573C"/>
    <w:rsid w:val="000158D7"/>
    <w:rsid w:val="00015DE3"/>
    <w:rsid w:val="00015EE1"/>
    <w:rsid w:val="0001734B"/>
    <w:rsid w:val="000174D1"/>
    <w:rsid w:val="000175CF"/>
    <w:rsid w:val="00020189"/>
    <w:rsid w:val="00020DD4"/>
    <w:rsid w:val="0002113C"/>
    <w:rsid w:val="000213EB"/>
    <w:rsid w:val="00021CE3"/>
    <w:rsid w:val="00021D70"/>
    <w:rsid w:val="00023C01"/>
    <w:rsid w:val="00023FB8"/>
    <w:rsid w:val="000254C2"/>
    <w:rsid w:val="000254D5"/>
    <w:rsid w:val="00025E24"/>
    <w:rsid w:val="00025E8E"/>
    <w:rsid w:val="00025F1E"/>
    <w:rsid w:val="0002635F"/>
    <w:rsid w:val="00026493"/>
    <w:rsid w:val="0002661E"/>
    <w:rsid w:val="0002670B"/>
    <w:rsid w:val="00026BCB"/>
    <w:rsid w:val="00026F7B"/>
    <w:rsid w:val="000270F5"/>
    <w:rsid w:val="00027388"/>
    <w:rsid w:val="000274C6"/>
    <w:rsid w:val="000274E5"/>
    <w:rsid w:val="00027533"/>
    <w:rsid w:val="00027A0B"/>
    <w:rsid w:val="00027A14"/>
    <w:rsid w:val="00030292"/>
    <w:rsid w:val="00030390"/>
    <w:rsid w:val="00030C56"/>
    <w:rsid w:val="00030DBC"/>
    <w:rsid w:val="0003111A"/>
    <w:rsid w:val="00031B6D"/>
    <w:rsid w:val="00032129"/>
    <w:rsid w:val="00034388"/>
    <w:rsid w:val="00034480"/>
    <w:rsid w:val="0003483D"/>
    <w:rsid w:val="00034BBA"/>
    <w:rsid w:val="00035313"/>
    <w:rsid w:val="0003626A"/>
    <w:rsid w:val="000364B7"/>
    <w:rsid w:val="00036F14"/>
    <w:rsid w:val="00036F94"/>
    <w:rsid w:val="000370EC"/>
    <w:rsid w:val="000372BB"/>
    <w:rsid w:val="00037AE3"/>
    <w:rsid w:val="00037B53"/>
    <w:rsid w:val="00037D4C"/>
    <w:rsid w:val="0004030B"/>
    <w:rsid w:val="0004058A"/>
    <w:rsid w:val="000411AD"/>
    <w:rsid w:val="00041CC4"/>
    <w:rsid w:val="000422C2"/>
    <w:rsid w:val="00042493"/>
    <w:rsid w:val="000425D8"/>
    <w:rsid w:val="00042742"/>
    <w:rsid w:val="00042A53"/>
    <w:rsid w:val="0004300B"/>
    <w:rsid w:val="00044222"/>
    <w:rsid w:val="000443C4"/>
    <w:rsid w:val="00044A55"/>
    <w:rsid w:val="00044DDF"/>
    <w:rsid w:val="00045666"/>
    <w:rsid w:val="000456B3"/>
    <w:rsid w:val="0004631A"/>
    <w:rsid w:val="00047F20"/>
    <w:rsid w:val="0005058B"/>
    <w:rsid w:val="0005090E"/>
    <w:rsid w:val="00050ECD"/>
    <w:rsid w:val="000511A5"/>
    <w:rsid w:val="00051502"/>
    <w:rsid w:val="0005178C"/>
    <w:rsid w:val="00051B75"/>
    <w:rsid w:val="000537E2"/>
    <w:rsid w:val="000538E7"/>
    <w:rsid w:val="00053D8B"/>
    <w:rsid w:val="0005411A"/>
    <w:rsid w:val="000543AF"/>
    <w:rsid w:val="000544DF"/>
    <w:rsid w:val="00054ACF"/>
    <w:rsid w:val="000558BE"/>
    <w:rsid w:val="0005631E"/>
    <w:rsid w:val="00056383"/>
    <w:rsid w:val="00057117"/>
    <w:rsid w:val="00057C95"/>
    <w:rsid w:val="00060417"/>
    <w:rsid w:val="000608A2"/>
    <w:rsid w:val="00060EF4"/>
    <w:rsid w:val="00061903"/>
    <w:rsid w:val="00061D94"/>
    <w:rsid w:val="00062D2C"/>
    <w:rsid w:val="00063735"/>
    <w:rsid w:val="00063974"/>
    <w:rsid w:val="00064640"/>
    <w:rsid w:val="000651D2"/>
    <w:rsid w:val="0006522B"/>
    <w:rsid w:val="00065591"/>
    <w:rsid w:val="00066079"/>
    <w:rsid w:val="000668B7"/>
    <w:rsid w:val="000669A8"/>
    <w:rsid w:val="000675B3"/>
    <w:rsid w:val="000678A5"/>
    <w:rsid w:val="00067CE0"/>
    <w:rsid w:val="00067EDC"/>
    <w:rsid w:val="000701FA"/>
    <w:rsid w:val="00070954"/>
    <w:rsid w:val="00070E1B"/>
    <w:rsid w:val="00071012"/>
    <w:rsid w:val="000716F7"/>
    <w:rsid w:val="000724EF"/>
    <w:rsid w:val="00072565"/>
    <w:rsid w:val="0007270B"/>
    <w:rsid w:val="00072B18"/>
    <w:rsid w:val="0007323D"/>
    <w:rsid w:val="00073257"/>
    <w:rsid w:val="00073686"/>
    <w:rsid w:val="0007383B"/>
    <w:rsid w:val="00073CB2"/>
    <w:rsid w:val="00073D67"/>
    <w:rsid w:val="00073F62"/>
    <w:rsid w:val="00074694"/>
    <w:rsid w:val="00074D1F"/>
    <w:rsid w:val="00074E8E"/>
    <w:rsid w:val="00074FE1"/>
    <w:rsid w:val="000754A7"/>
    <w:rsid w:val="00075541"/>
    <w:rsid w:val="00075590"/>
    <w:rsid w:val="00075E36"/>
    <w:rsid w:val="00076025"/>
    <w:rsid w:val="000760EC"/>
    <w:rsid w:val="00076830"/>
    <w:rsid w:val="00076DA1"/>
    <w:rsid w:val="00077038"/>
    <w:rsid w:val="000774ED"/>
    <w:rsid w:val="000778B5"/>
    <w:rsid w:val="00077CC6"/>
    <w:rsid w:val="00080258"/>
    <w:rsid w:val="00080436"/>
    <w:rsid w:val="00080828"/>
    <w:rsid w:val="00080D63"/>
    <w:rsid w:val="00080FE1"/>
    <w:rsid w:val="00081306"/>
    <w:rsid w:val="00081A20"/>
    <w:rsid w:val="00081BDE"/>
    <w:rsid w:val="00081CD7"/>
    <w:rsid w:val="00081D73"/>
    <w:rsid w:val="000823B3"/>
    <w:rsid w:val="00082426"/>
    <w:rsid w:val="00082B99"/>
    <w:rsid w:val="00083B2B"/>
    <w:rsid w:val="000841BF"/>
    <w:rsid w:val="0008433F"/>
    <w:rsid w:val="00084FDA"/>
    <w:rsid w:val="00085246"/>
    <w:rsid w:val="00085742"/>
    <w:rsid w:val="00085DC8"/>
    <w:rsid w:val="00086A5A"/>
    <w:rsid w:val="00086EF1"/>
    <w:rsid w:val="00087C7D"/>
    <w:rsid w:val="00087CED"/>
    <w:rsid w:val="00087E76"/>
    <w:rsid w:val="000902C0"/>
    <w:rsid w:val="00090572"/>
    <w:rsid w:val="000908B5"/>
    <w:rsid w:val="0009096A"/>
    <w:rsid w:val="00091480"/>
    <w:rsid w:val="00091CC1"/>
    <w:rsid w:val="00091F82"/>
    <w:rsid w:val="0009489E"/>
    <w:rsid w:val="00094C2C"/>
    <w:rsid w:val="000950F7"/>
    <w:rsid w:val="00095179"/>
    <w:rsid w:val="0009586F"/>
    <w:rsid w:val="00095979"/>
    <w:rsid w:val="00095AF1"/>
    <w:rsid w:val="00095B21"/>
    <w:rsid w:val="00096B10"/>
    <w:rsid w:val="00096C61"/>
    <w:rsid w:val="00096F66"/>
    <w:rsid w:val="000A0F0B"/>
    <w:rsid w:val="000A11C4"/>
    <w:rsid w:val="000A127D"/>
    <w:rsid w:val="000A17C9"/>
    <w:rsid w:val="000A1CB3"/>
    <w:rsid w:val="000A230A"/>
    <w:rsid w:val="000A2881"/>
    <w:rsid w:val="000A2D27"/>
    <w:rsid w:val="000A30AC"/>
    <w:rsid w:val="000A3AD6"/>
    <w:rsid w:val="000A5B8A"/>
    <w:rsid w:val="000A649D"/>
    <w:rsid w:val="000A67BA"/>
    <w:rsid w:val="000A7972"/>
    <w:rsid w:val="000A7AB9"/>
    <w:rsid w:val="000B10A5"/>
    <w:rsid w:val="000B1786"/>
    <w:rsid w:val="000B32F4"/>
    <w:rsid w:val="000B510E"/>
    <w:rsid w:val="000B5281"/>
    <w:rsid w:val="000B5416"/>
    <w:rsid w:val="000B5E7C"/>
    <w:rsid w:val="000B6150"/>
    <w:rsid w:val="000B6E16"/>
    <w:rsid w:val="000B770D"/>
    <w:rsid w:val="000B7C6F"/>
    <w:rsid w:val="000B7D24"/>
    <w:rsid w:val="000C0320"/>
    <w:rsid w:val="000C09C5"/>
    <w:rsid w:val="000C0E47"/>
    <w:rsid w:val="000C136A"/>
    <w:rsid w:val="000C20C2"/>
    <w:rsid w:val="000C26CC"/>
    <w:rsid w:val="000C2777"/>
    <w:rsid w:val="000C2E3C"/>
    <w:rsid w:val="000C2EA7"/>
    <w:rsid w:val="000C3B65"/>
    <w:rsid w:val="000C44AC"/>
    <w:rsid w:val="000C468C"/>
    <w:rsid w:val="000C4C3F"/>
    <w:rsid w:val="000C50D0"/>
    <w:rsid w:val="000C5C77"/>
    <w:rsid w:val="000C5EE7"/>
    <w:rsid w:val="000C5F90"/>
    <w:rsid w:val="000C61EF"/>
    <w:rsid w:val="000C6D69"/>
    <w:rsid w:val="000C7218"/>
    <w:rsid w:val="000C7A30"/>
    <w:rsid w:val="000D076E"/>
    <w:rsid w:val="000D1061"/>
    <w:rsid w:val="000D2309"/>
    <w:rsid w:val="000D24B3"/>
    <w:rsid w:val="000D24F7"/>
    <w:rsid w:val="000D2F78"/>
    <w:rsid w:val="000D3CBB"/>
    <w:rsid w:val="000D466E"/>
    <w:rsid w:val="000D5204"/>
    <w:rsid w:val="000D53FA"/>
    <w:rsid w:val="000D5515"/>
    <w:rsid w:val="000D564C"/>
    <w:rsid w:val="000D5A07"/>
    <w:rsid w:val="000D6358"/>
    <w:rsid w:val="000D6607"/>
    <w:rsid w:val="000D6C36"/>
    <w:rsid w:val="000D747B"/>
    <w:rsid w:val="000D7670"/>
    <w:rsid w:val="000D7CFD"/>
    <w:rsid w:val="000E14A2"/>
    <w:rsid w:val="000E1EF5"/>
    <w:rsid w:val="000E2113"/>
    <w:rsid w:val="000E238D"/>
    <w:rsid w:val="000E32CB"/>
    <w:rsid w:val="000E3584"/>
    <w:rsid w:val="000E3AE0"/>
    <w:rsid w:val="000E3B23"/>
    <w:rsid w:val="000E3B77"/>
    <w:rsid w:val="000E4055"/>
    <w:rsid w:val="000E4446"/>
    <w:rsid w:val="000E5340"/>
    <w:rsid w:val="000E585F"/>
    <w:rsid w:val="000E59FA"/>
    <w:rsid w:val="000E5E85"/>
    <w:rsid w:val="000E6099"/>
    <w:rsid w:val="000E660D"/>
    <w:rsid w:val="000E6748"/>
    <w:rsid w:val="000E6843"/>
    <w:rsid w:val="000E6D63"/>
    <w:rsid w:val="000E6F82"/>
    <w:rsid w:val="000E7F21"/>
    <w:rsid w:val="000F00FC"/>
    <w:rsid w:val="000F03F8"/>
    <w:rsid w:val="000F057D"/>
    <w:rsid w:val="000F07CB"/>
    <w:rsid w:val="000F134F"/>
    <w:rsid w:val="000F18BA"/>
    <w:rsid w:val="000F234D"/>
    <w:rsid w:val="000F26BA"/>
    <w:rsid w:val="000F3D05"/>
    <w:rsid w:val="000F4135"/>
    <w:rsid w:val="000F42EF"/>
    <w:rsid w:val="000F4C81"/>
    <w:rsid w:val="000F4D75"/>
    <w:rsid w:val="000F4E64"/>
    <w:rsid w:val="000F5553"/>
    <w:rsid w:val="000F6F04"/>
    <w:rsid w:val="000F77B3"/>
    <w:rsid w:val="000F791F"/>
    <w:rsid w:val="001002AB"/>
    <w:rsid w:val="00100BDA"/>
    <w:rsid w:val="001014E2"/>
    <w:rsid w:val="001015AF"/>
    <w:rsid w:val="00101852"/>
    <w:rsid w:val="00101BA1"/>
    <w:rsid w:val="00102049"/>
    <w:rsid w:val="00102782"/>
    <w:rsid w:val="001045CE"/>
    <w:rsid w:val="001047F7"/>
    <w:rsid w:val="00104D20"/>
    <w:rsid w:val="00105117"/>
    <w:rsid w:val="0010565A"/>
    <w:rsid w:val="0010593C"/>
    <w:rsid w:val="001061EB"/>
    <w:rsid w:val="001062B7"/>
    <w:rsid w:val="001066DE"/>
    <w:rsid w:val="00106924"/>
    <w:rsid w:val="00106B25"/>
    <w:rsid w:val="001077C2"/>
    <w:rsid w:val="001077E9"/>
    <w:rsid w:val="001078A0"/>
    <w:rsid w:val="00107B4C"/>
    <w:rsid w:val="00107F41"/>
    <w:rsid w:val="001102DE"/>
    <w:rsid w:val="001105DC"/>
    <w:rsid w:val="00110913"/>
    <w:rsid w:val="00110946"/>
    <w:rsid w:val="001111BD"/>
    <w:rsid w:val="001113FA"/>
    <w:rsid w:val="0011157C"/>
    <w:rsid w:val="00111609"/>
    <w:rsid w:val="001119EA"/>
    <w:rsid w:val="00112AE2"/>
    <w:rsid w:val="00112BBF"/>
    <w:rsid w:val="00113330"/>
    <w:rsid w:val="00113E5B"/>
    <w:rsid w:val="0011412F"/>
    <w:rsid w:val="00115B26"/>
    <w:rsid w:val="00116B6B"/>
    <w:rsid w:val="001174CB"/>
    <w:rsid w:val="001205E2"/>
    <w:rsid w:val="0012065F"/>
    <w:rsid w:val="00120A42"/>
    <w:rsid w:val="00120ED6"/>
    <w:rsid w:val="001215DE"/>
    <w:rsid w:val="00121CC6"/>
    <w:rsid w:val="0012214D"/>
    <w:rsid w:val="00122CEC"/>
    <w:rsid w:val="00122D04"/>
    <w:rsid w:val="00123359"/>
    <w:rsid w:val="001237AA"/>
    <w:rsid w:val="001238F8"/>
    <w:rsid w:val="00123B5E"/>
    <w:rsid w:val="00124254"/>
    <w:rsid w:val="001243D6"/>
    <w:rsid w:val="00125790"/>
    <w:rsid w:val="00125A4A"/>
    <w:rsid w:val="00125E71"/>
    <w:rsid w:val="001271E0"/>
    <w:rsid w:val="001272AF"/>
    <w:rsid w:val="00127744"/>
    <w:rsid w:val="001301E2"/>
    <w:rsid w:val="001306A6"/>
    <w:rsid w:val="00130F2C"/>
    <w:rsid w:val="00131622"/>
    <w:rsid w:val="0013262A"/>
    <w:rsid w:val="001328D1"/>
    <w:rsid w:val="00132FA5"/>
    <w:rsid w:val="00133290"/>
    <w:rsid w:val="00133386"/>
    <w:rsid w:val="00133B31"/>
    <w:rsid w:val="001347FE"/>
    <w:rsid w:val="00134CD2"/>
    <w:rsid w:val="00135A7A"/>
    <w:rsid w:val="0013625B"/>
    <w:rsid w:val="001362E9"/>
    <w:rsid w:val="0013659E"/>
    <w:rsid w:val="00136DA0"/>
    <w:rsid w:val="00136F2E"/>
    <w:rsid w:val="00137BB4"/>
    <w:rsid w:val="001400A4"/>
    <w:rsid w:val="00140492"/>
    <w:rsid w:val="00140569"/>
    <w:rsid w:val="00140B8A"/>
    <w:rsid w:val="001410E0"/>
    <w:rsid w:val="00141A0F"/>
    <w:rsid w:val="00141D32"/>
    <w:rsid w:val="00142DF5"/>
    <w:rsid w:val="00142E11"/>
    <w:rsid w:val="00143998"/>
    <w:rsid w:val="00143E75"/>
    <w:rsid w:val="001441DB"/>
    <w:rsid w:val="00144E4E"/>
    <w:rsid w:val="00145009"/>
    <w:rsid w:val="00145DBC"/>
    <w:rsid w:val="00146238"/>
    <w:rsid w:val="00146304"/>
    <w:rsid w:val="0014640C"/>
    <w:rsid w:val="00146762"/>
    <w:rsid w:val="0014731E"/>
    <w:rsid w:val="00147612"/>
    <w:rsid w:val="00147C30"/>
    <w:rsid w:val="00147CB4"/>
    <w:rsid w:val="00150096"/>
    <w:rsid w:val="00150621"/>
    <w:rsid w:val="0015072F"/>
    <w:rsid w:val="00150825"/>
    <w:rsid w:val="00150BA8"/>
    <w:rsid w:val="00150D50"/>
    <w:rsid w:val="00150E71"/>
    <w:rsid w:val="001514D6"/>
    <w:rsid w:val="00152B36"/>
    <w:rsid w:val="00152F3C"/>
    <w:rsid w:val="00152FAC"/>
    <w:rsid w:val="00153766"/>
    <w:rsid w:val="001540F0"/>
    <w:rsid w:val="001550E0"/>
    <w:rsid w:val="00155655"/>
    <w:rsid w:val="00155C3C"/>
    <w:rsid w:val="001563BB"/>
    <w:rsid w:val="001563E0"/>
    <w:rsid w:val="0015660C"/>
    <w:rsid w:val="00156E00"/>
    <w:rsid w:val="00157087"/>
    <w:rsid w:val="001601E6"/>
    <w:rsid w:val="001605A0"/>
    <w:rsid w:val="00161004"/>
    <w:rsid w:val="0016100B"/>
    <w:rsid w:val="00161262"/>
    <w:rsid w:val="00161998"/>
    <w:rsid w:val="001625AB"/>
    <w:rsid w:val="00162ACD"/>
    <w:rsid w:val="001646EF"/>
    <w:rsid w:val="00164BE6"/>
    <w:rsid w:val="00164F33"/>
    <w:rsid w:val="00165AB9"/>
    <w:rsid w:val="00165D7F"/>
    <w:rsid w:val="0016649A"/>
    <w:rsid w:val="001664CC"/>
    <w:rsid w:val="00166523"/>
    <w:rsid w:val="0016671E"/>
    <w:rsid w:val="0016688C"/>
    <w:rsid w:val="00166C7B"/>
    <w:rsid w:val="00166FA1"/>
    <w:rsid w:val="001672A2"/>
    <w:rsid w:val="00170193"/>
    <w:rsid w:val="001703E9"/>
    <w:rsid w:val="001704B4"/>
    <w:rsid w:val="0017062C"/>
    <w:rsid w:val="001707D2"/>
    <w:rsid w:val="00170890"/>
    <w:rsid w:val="00170E91"/>
    <w:rsid w:val="00170EED"/>
    <w:rsid w:val="00171023"/>
    <w:rsid w:val="00171C0B"/>
    <w:rsid w:val="00171E8C"/>
    <w:rsid w:val="00172472"/>
    <w:rsid w:val="0017325A"/>
    <w:rsid w:val="0017332D"/>
    <w:rsid w:val="0017362B"/>
    <w:rsid w:val="00173AA8"/>
    <w:rsid w:val="00173ECD"/>
    <w:rsid w:val="00174878"/>
    <w:rsid w:val="001749E7"/>
    <w:rsid w:val="00174A16"/>
    <w:rsid w:val="001751DB"/>
    <w:rsid w:val="00175330"/>
    <w:rsid w:val="00175782"/>
    <w:rsid w:val="00176039"/>
    <w:rsid w:val="00176293"/>
    <w:rsid w:val="00176367"/>
    <w:rsid w:val="001769A5"/>
    <w:rsid w:val="00177818"/>
    <w:rsid w:val="0018029D"/>
    <w:rsid w:val="001803FF"/>
    <w:rsid w:val="001809CF"/>
    <w:rsid w:val="00180BDD"/>
    <w:rsid w:val="00180E42"/>
    <w:rsid w:val="00181276"/>
    <w:rsid w:val="001812FC"/>
    <w:rsid w:val="0018184A"/>
    <w:rsid w:val="00181FC3"/>
    <w:rsid w:val="001822F0"/>
    <w:rsid w:val="00182450"/>
    <w:rsid w:val="001824DF"/>
    <w:rsid w:val="00182AF2"/>
    <w:rsid w:val="00183348"/>
    <w:rsid w:val="00183997"/>
    <w:rsid w:val="00183C2E"/>
    <w:rsid w:val="0018417E"/>
    <w:rsid w:val="001848FA"/>
    <w:rsid w:val="00185499"/>
    <w:rsid w:val="00185E0D"/>
    <w:rsid w:val="00186794"/>
    <w:rsid w:val="001868C0"/>
    <w:rsid w:val="00187E29"/>
    <w:rsid w:val="001902D1"/>
    <w:rsid w:val="001906D1"/>
    <w:rsid w:val="00190BE2"/>
    <w:rsid w:val="00190CB6"/>
    <w:rsid w:val="00191308"/>
    <w:rsid w:val="00192453"/>
    <w:rsid w:val="0019315F"/>
    <w:rsid w:val="0019348B"/>
    <w:rsid w:val="001934F3"/>
    <w:rsid w:val="00193557"/>
    <w:rsid w:val="001936B0"/>
    <w:rsid w:val="00194572"/>
    <w:rsid w:val="001949AE"/>
    <w:rsid w:val="00194BE6"/>
    <w:rsid w:val="00194FD5"/>
    <w:rsid w:val="00195D81"/>
    <w:rsid w:val="00195F35"/>
    <w:rsid w:val="0019637B"/>
    <w:rsid w:val="001965F9"/>
    <w:rsid w:val="00196C11"/>
    <w:rsid w:val="00196EC7"/>
    <w:rsid w:val="00197387"/>
    <w:rsid w:val="00197B00"/>
    <w:rsid w:val="00197E46"/>
    <w:rsid w:val="001A0379"/>
    <w:rsid w:val="001A0C3C"/>
    <w:rsid w:val="001A0FE2"/>
    <w:rsid w:val="001A19E3"/>
    <w:rsid w:val="001A238F"/>
    <w:rsid w:val="001A25AD"/>
    <w:rsid w:val="001A2675"/>
    <w:rsid w:val="001A2BEF"/>
    <w:rsid w:val="001A2E5B"/>
    <w:rsid w:val="001A2F29"/>
    <w:rsid w:val="001A35F8"/>
    <w:rsid w:val="001A47B9"/>
    <w:rsid w:val="001A52D8"/>
    <w:rsid w:val="001A5BD5"/>
    <w:rsid w:val="001A604B"/>
    <w:rsid w:val="001A6A8E"/>
    <w:rsid w:val="001A6CCF"/>
    <w:rsid w:val="001A710A"/>
    <w:rsid w:val="001B05E5"/>
    <w:rsid w:val="001B0F28"/>
    <w:rsid w:val="001B0F4F"/>
    <w:rsid w:val="001B13D4"/>
    <w:rsid w:val="001B165E"/>
    <w:rsid w:val="001B1901"/>
    <w:rsid w:val="001B1906"/>
    <w:rsid w:val="001B1FC8"/>
    <w:rsid w:val="001B2379"/>
    <w:rsid w:val="001B2651"/>
    <w:rsid w:val="001B26AC"/>
    <w:rsid w:val="001B28D0"/>
    <w:rsid w:val="001B2B48"/>
    <w:rsid w:val="001B3936"/>
    <w:rsid w:val="001B44D8"/>
    <w:rsid w:val="001B4743"/>
    <w:rsid w:val="001B4AA4"/>
    <w:rsid w:val="001B4F1E"/>
    <w:rsid w:val="001B59CF"/>
    <w:rsid w:val="001B59E4"/>
    <w:rsid w:val="001B706F"/>
    <w:rsid w:val="001B7CE4"/>
    <w:rsid w:val="001C06C1"/>
    <w:rsid w:val="001C0890"/>
    <w:rsid w:val="001C0E6E"/>
    <w:rsid w:val="001C1305"/>
    <w:rsid w:val="001C18F9"/>
    <w:rsid w:val="001C1DF1"/>
    <w:rsid w:val="001C24CD"/>
    <w:rsid w:val="001C2A67"/>
    <w:rsid w:val="001C3045"/>
    <w:rsid w:val="001C3EF7"/>
    <w:rsid w:val="001C4896"/>
    <w:rsid w:val="001C53ED"/>
    <w:rsid w:val="001C5C97"/>
    <w:rsid w:val="001C68BE"/>
    <w:rsid w:val="001C7272"/>
    <w:rsid w:val="001C7330"/>
    <w:rsid w:val="001C782E"/>
    <w:rsid w:val="001C788C"/>
    <w:rsid w:val="001C79A1"/>
    <w:rsid w:val="001D0BC2"/>
    <w:rsid w:val="001D0D16"/>
    <w:rsid w:val="001D29BC"/>
    <w:rsid w:val="001D2A50"/>
    <w:rsid w:val="001D2DF4"/>
    <w:rsid w:val="001D2F22"/>
    <w:rsid w:val="001D3396"/>
    <w:rsid w:val="001D36E4"/>
    <w:rsid w:val="001D37FF"/>
    <w:rsid w:val="001D3ADD"/>
    <w:rsid w:val="001D3C6A"/>
    <w:rsid w:val="001D3DB1"/>
    <w:rsid w:val="001D3E51"/>
    <w:rsid w:val="001D401B"/>
    <w:rsid w:val="001D4A5B"/>
    <w:rsid w:val="001D501C"/>
    <w:rsid w:val="001D5129"/>
    <w:rsid w:val="001D529D"/>
    <w:rsid w:val="001D6158"/>
    <w:rsid w:val="001D618E"/>
    <w:rsid w:val="001D6C68"/>
    <w:rsid w:val="001D6C93"/>
    <w:rsid w:val="001D7043"/>
    <w:rsid w:val="001D7EDE"/>
    <w:rsid w:val="001E13A9"/>
    <w:rsid w:val="001E1843"/>
    <w:rsid w:val="001E2123"/>
    <w:rsid w:val="001E21A9"/>
    <w:rsid w:val="001E28CD"/>
    <w:rsid w:val="001E2998"/>
    <w:rsid w:val="001E3123"/>
    <w:rsid w:val="001E32EA"/>
    <w:rsid w:val="001E3E2C"/>
    <w:rsid w:val="001E45D0"/>
    <w:rsid w:val="001E464B"/>
    <w:rsid w:val="001E4AC0"/>
    <w:rsid w:val="001E53A5"/>
    <w:rsid w:val="001E54C0"/>
    <w:rsid w:val="001E6319"/>
    <w:rsid w:val="001E64EF"/>
    <w:rsid w:val="001E6E32"/>
    <w:rsid w:val="001E7FA7"/>
    <w:rsid w:val="001F00F0"/>
    <w:rsid w:val="001F0234"/>
    <w:rsid w:val="001F069C"/>
    <w:rsid w:val="001F0810"/>
    <w:rsid w:val="001F0F6C"/>
    <w:rsid w:val="001F1314"/>
    <w:rsid w:val="001F1329"/>
    <w:rsid w:val="001F1855"/>
    <w:rsid w:val="001F2068"/>
    <w:rsid w:val="001F32BF"/>
    <w:rsid w:val="001F38B9"/>
    <w:rsid w:val="001F5242"/>
    <w:rsid w:val="001F5B68"/>
    <w:rsid w:val="001F5F51"/>
    <w:rsid w:val="001F6266"/>
    <w:rsid w:val="001F6268"/>
    <w:rsid w:val="001F6BE5"/>
    <w:rsid w:val="001F743C"/>
    <w:rsid w:val="001F7703"/>
    <w:rsid w:val="001F7C3F"/>
    <w:rsid w:val="002005F9"/>
    <w:rsid w:val="00200DB9"/>
    <w:rsid w:val="002016D4"/>
    <w:rsid w:val="00201878"/>
    <w:rsid w:val="0020251C"/>
    <w:rsid w:val="00202A4E"/>
    <w:rsid w:val="00202D28"/>
    <w:rsid w:val="00202F07"/>
    <w:rsid w:val="002030DF"/>
    <w:rsid w:val="00203165"/>
    <w:rsid w:val="00203257"/>
    <w:rsid w:val="002040F7"/>
    <w:rsid w:val="002043D8"/>
    <w:rsid w:val="0020459F"/>
    <w:rsid w:val="002046A5"/>
    <w:rsid w:val="00204FAF"/>
    <w:rsid w:val="00205228"/>
    <w:rsid w:val="002057D1"/>
    <w:rsid w:val="00205B4D"/>
    <w:rsid w:val="00205DBE"/>
    <w:rsid w:val="002062E5"/>
    <w:rsid w:val="00206382"/>
    <w:rsid w:val="0020663E"/>
    <w:rsid w:val="00206763"/>
    <w:rsid w:val="002067B5"/>
    <w:rsid w:val="00206B9B"/>
    <w:rsid w:val="002079AA"/>
    <w:rsid w:val="00207DE0"/>
    <w:rsid w:val="00207ED8"/>
    <w:rsid w:val="0021064E"/>
    <w:rsid w:val="00210D6A"/>
    <w:rsid w:val="00210E91"/>
    <w:rsid w:val="00210F6F"/>
    <w:rsid w:val="00211804"/>
    <w:rsid w:val="00213CD5"/>
    <w:rsid w:val="00214009"/>
    <w:rsid w:val="0021423B"/>
    <w:rsid w:val="00214FDD"/>
    <w:rsid w:val="0021555A"/>
    <w:rsid w:val="00215DF1"/>
    <w:rsid w:val="00216BCE"/>
    <w:rsid w:val="00216F4C"/>
    <w:rsid w:val="002174A4"/>
    <w:rsid w:val="002175CF"/>
    <w:rsid w:val="00217DD1"/>
    <w:rsid w:val="00217EF0"/>
    <w:rsid w:val="00220737"/>
    <w:rsid w:val="002213DA"/>
    <w:rsid w:val="00221EFB"/>
    <w:rsid w:val="00221FA4"/>
    <w:rsid w:val="0022257E"/>
    <w:rsid w:val="0022267B"/>
    <w:rsid w:val="00222D25"/>
    <w:rsid w:val="002237B5"/>
    <w:rsid w:val="00223860"/>
    <w:rsid w:val="00223C4F"/>
    <w:rsid w:val="00223E30"/>
    <w:rsid w:val="0022418B"/>
    <w:rsid w:val="00224868"/>
    <w:rsid w:val="00225004"/>
    <w:rsid w:val="002257FA"/>
    <w:rsid w:val="00225BA4"/>
    <w:rsid w:val="00226BA3"/>
    <w:rsid w:val="00227A2B"/>
    <w:rsid w:val="00227DF1"/>
    <w:rsid w:val="00227E06"/>
    <w:rsid w:val="00230090"/>
    <w:rsid w:val="002301A9"/>
    <w:rsid w:val="00230C53"/>
    <w:rsid w:val="00230C6B"/>
    <w:rsid w:val="00231180"/>
    <w:rsid w:val="00231B39"/>
    <w:rsid w:val="00231C8A"/>
    <w:rsid w:val="00231FE6"/>
    <w:rsid w:val="0023263A"/>
    <w:rsid w:val="00232674"/>
    <w:rsid w:val="00234203"/>
    <w:rsid w:val="00234551"/>
    <w:rsid w:val="002347F4"/>
    <w:rsid w:val="00234CAC"/>
    <w:rsid w:val="00234D0F"/>
    <w:rsid w:val="00234DCC"/>
    <w:rsid w:val="00235BCC"/>
    <w:rsid w:val="00235E30"/>
    <w:rsid w:val="00235FD6"/>
    <w:rsid w:val="00236394"/>
    <w:rsid w:val="00236924"/>
    <w:rsid w:val="00236D5B"/>
    <w:rsid w:val="002371D4"/>
    <w:rsid w:val="0023735F"/>
    <w:rsid w:val="00237639"/>
    <w:rsid w:val="00237B47"/>
    <w:rsid w:val="0024096F"/>
    <w:rsid w:val="00240D94"/>
    <w:rsid w:val="0024139C"/>
    <w:rsid w:val="00241C82"/>
    <w:rsid w:val="00241D58"/>
    <w:rsid w:val="00243292"/>
    <w:rsid w:val="002435BA"/>
    <w:rsid w:val="00243831"/>
    <w:rsid w:val="002439C1"/>
    <w:rsid w:val="00243DCA"/>
    <w:rsid w:val="00244322"/>
    <w:rsid w:val="00244B8A"/>
    <w:rsid w:val="0024597A"/>
    <w:rsid w:val="00245A9B"/>
    <w:rsid w:val="00245D49"/>
    <w:rsid w:val="00245D99"/>
    <w:rsid w:val="00245EE5"/>
    <w:rsid w:val="002465FA"/>
    <w:rsid w:val="00247303"/>
    <w:rsid w:val="00247883"/>
    <w:rsid w:val="00247C4A"/>
    <w:rsid w:val="00247D96"/>
    <w:rsid w:val="00247E22"/>
    <w:rsid w:val="00247EF8"/>
    <w:rsid w:val="00250689"/>
    <w:rsid w:val="002512FC"/>
    <w:rsid w:val="0025196B"/>
    <w:rsid w:val="00251E74"/>
    <w:rsid w:val="002521C9"/>
    <w:rsid w:val="0025338C"/>
    <w:rsid w:val="002539F9"/>
    <w:rsid w:val="002549F8"/>
    <w:rsid w:val="002554E0"/>
    <w:rsid w:val="00255782"/>
    <w:rsid w:val="00255DD0"/>
    <w:rsid w:val="00255E75"/>
    <w:rsid w:val="002569FF"/>
    <w:rsid w:val="00257500"/>
    <w:rsid w:val="00257856"/>
    <w:rsid w:val="0025794C"/>
    <w:rsid w:val="0025796B"/>
    <w:rsid w:val="00257E3A"/>
    <w:rsid w:val="00257E66"/>
    <w:rsid w:val="002601F9"/>
    <w:rsid w:val="00260D4A"/>
    <w:rsid w:val="00260F8B"/>
    <w:rsid w:val="00261188"/>
    <w:rsid w:val="002612D7"/>
    <w:rsid w:val="00261DF7"/>
    <w:rsid w:val="002624EC"/>
    <w:rsid w:val="00263132"/>
    <w:rsid w:val="0026315D"/>
    <w:rsid w:val="00263312"/>
    <w:rsid w:val="00263EA0"/>
    <w:rsid w:val="00263EAE"/>
    <w:rsid w:val="0026469E"/>
    <w:rsid w:val="00264AC9"/>
    <w:rsid w:val="00264ACC"/>
    <w:rsid w:val="002652B6"/>
    <w:rsid w:val="00265B27"/>
    <w:rsid w:val="00265CD7"/>
    <w:rsid w:val="002672B3"/>
    <w:rsid w:val="00267886"/>
    <w:rsid w:val="00267C6E"/>
    <w:rsid w:val="00267D96"/>
    <w:rsid w:val="00270EA1"/>
    <w:rsid w:val="00271CB8"/>
    <w:rsid w:val="00271F12"/>
    <w:rsid w:val="00272BEA"/>
    <w:rsid w:val="00273050"/>
    <w:rsid w:val="00274DCD"/>
    <w:rsid w:val="002757D7"/>
    <w:rsid w:val="00276B7E"/>
    <w:rsid w:val="00276CD1"/>
    <w:rsid w:val="00277FA8"/>
    <w:rsid w:val="00277FCB"/>
    <w:rsid w:val="00280432"/>
    <w:rsid w:val="00280709"/>
    <w:rsid w:val="002808D0"/>
    <w:rsid w:val="002809AE"/>
    <w:rsid w:val="00280C73"/>
    <w:rsid w:val="00281A9D"/>
    <w:rsid w:val="00282F5D"/>
    <w:rsid w:val="002831A7"/>
    <w:rsid w:val="00283567"/>
    <w:rsid w:val="00283756"/>
    <w:rsid w:val="002841A9"/>
    <w:rsid w:val="00284571"/>
    <w:rsid w:val="00284791"/>
    <w:rsid w:val="0028663A"/>
    <w:rsid w:val="002869C3"/>
    <w:rsid w:val="00286D31"/>
    <w:rsid w:val="002875FF"/>
    <w:rsid w:val="00287D4C"/>
    <w:rsid w:val="002908AE"/>
    <w:rsid w:val="00290D1E"/>
    <w:rsid w:val="002914CA"/>
    <w:rsid w:val="00291C2F"/>
    <w:rsid w:val="00291F33"/>
    <w:rsid w:val="00291F8B"/>
    <w:rsid w:val="002921AA"/>
    <w:rsid w:val="002929A2"/>
    <w:rsid w:val="0029373F"/>
    <w:rsid w:val="00293A30"/>
    <w:rsid w:val="0029461A"/>
    <w:rsid w:val="00294B46"/>
    <w:rsid w:val="00294EBC"/>
    <w:rsid w:val="00294EF8"/>
    <w:rsid w:val="00295EB3"/>
    <w:rsid w:val="002965DC"/>
    <w:rsid w:val="00296E5F"/>
    <w:rsid w:val="0029700A"/>
    <w:rsid w:val="00297FF6"/>
    <w:rsid w:val="002A00A9"/>
    <w:rsid w:val="002A03E6"/>
    <w:rsid w:val="002A122C"/>
    <w:rsid w:val="002A27A4"/>
    <w:rsid w:val="002A2F1B"/>
    <w:rsid w:val="002A3242"/>
    <w:rsid w:val="002A3D94"/>
    <w:rsid w:val="002A43DB"/>
    <w:rsid w:val="002A4738"/>
    <w:rsid w:val="002A5E94"/>
    <w:rsid w:val="002A62BC"/>
    <w:rsid w:val="002A69C8"/>
    <w:rsid w:val="002A7846"/>
    <w:rsid w:val="002A7BDF"/>
    <w:rsid w:val="002A7C5F"/>
    <w:rsid w:val="002A7CD2"/>
    <w:rsid w:val="002B0114"/>
    <w:rsid w:val="002B06C3"/>
    <w:rsid w:val="002B13C7"/>
    <w:rsid w:val="002B1469"/>
    <w:rsid w:val="002B1F17"/>
    <w:rsid w:val="002B293A"/>
    <w:rsid w:val="002B379D"/>
    <w:rsid w:val="002B430F"/>
    <w:rsid w:val="002B45DE"/>
    <w:rsid w:val="002B4C42"/>
    <w:rsid w:val="002B55EE"/>
    <w:rsid w:val="002B560E"/>
    <w:rsid w:val="002B5867"/>
    <w:rsid w:val="002B5A6F"/>
    <w:rsid w:val="002B5E34"/>
    <w:rsid w:val="002B62AB"/>
    <w:rsid w:val="002B6306"/>
    <w:rsid w:val="002B6511"/>
    <w:rsid w:val="002B6669"/>
    <w:rsid w:val="002B67D3"/>
    <w:rsid w:val="002B6C8B"/>
    <w:rsid w:val="002B6CF5"/>
    <w:rsid w:val="002B7BB3"/>
    <w:rsid w:val="002B7D6A"/>
    <w:rsid w:val="002B7E5E"/>
    <w:rsid w:val="002C04F9"/>
    <w:rsid w:val="002C0A54"/>
    <w:rsid w:val="002C0A5A"/>
    <w:rsid w:val="002C15E4"/>
    <w:rsid w:val="002C1629"/>
    <w:rsid w:val="002C16E6"/>
    <w:rsid w:val="002C1D3E"/>
    <w:rsid w:val="002C2118"/>
    <w:rsid w:val="002C24A4"/>
    <w:rsid w:val="002C2901"/>
    <w:rsid w:val="002C2C54"/>
    <w:rsid w:val="002C359F"/>
    <w:rsid w:val="002C3D27"/>
    <w:rsid w:val="002C3D4C"/>
    <w:rsid w:val="002C3EAE"/>
    <w:rsid w:val="002C4485"/>
    <w:rsid w:val="002C44C7"/>
    <w:rsid w:val="002C53DB"/>
    <w:rsid w:val="002C5772"/>
    <w:rsid w:val="002C6404"/>
    <w:rsid w:val="002C67D9"/>
    <w:rsid w:val="002C6A8C"/>
    <w:rsid w:val="002C6B09"/>
    <w:rsid w:val="002C73BC"/>
    <w:rsid w:val="002C7B20"/>
    <w:rsid w:val="002C7F3E"/>
    <w:rsid w:val="002D05FC"/>
    <w:rsid w:val="002D0EBE"/>
    <w:rsid w:val="002D1084"/>
    <w:rsid w:val="002D2CC4"/>
    <w:rsid w:val="002D2F79"/>
    <w:rsid w:val="002D3CA8"/>
    <w:rsid w:val="002D3E40"/>
    <w:rsid w:val="002D3E92"/>
    <w:rsid w:val="002D41C5"/>
    <w:rsid w:val="002D44F8"/>
    <w:rsid w:val="002D45DC"/>
    <w:rsid w:val="002D4749"/>
    <w:rsid w:val="002D49A2"/>
    <w:rsid w:val="002D4C82"/>
    <w:rsid w:val="002D4D67"/>
    <w:rsid w:val="002D52F5"/>
    <w:rsid w:val="002D58BD"/>
    <w:rsid w:val="002D5BD2"/>
    <w:rsid w:val="002D5E57"/>
    <w:rsid w:val="002D6649"/>
    <w:rsid w:val="002D6813"/>
    <w:rsid w:val="002D72DA"/>
    <w:rsid w:val="002D7861"/>
    <w:rsid w:val="002D7D36"/>
    <w:rsid w:val="002E001E"/>
    <w:rsid w:val="002E08C7"/>
    <w:rsid w:val="002E0B30"/>
    <w:rsid w:val="002E1228"/>
    <w:rsid w:val="002E1D7D"/>
    <w:rsid w:val="002E34D2"/>
    <w:rsid w:val="002E3A09"/>
    <w:rsid w:val="002E3D86"/>
    <w:rsid w:val="002E41FE"/>
    <w:rsid w:val="002E4283"/>
    <w:rsid w:val="002E46CF"/>
    <w:rsid w:val="002E46E6"/>
    <w:rsid w:val="002E49C8"/>
    <w:rsid w:val="002E49DC"/>
    <w:rsid w:val="002E5064"/>
    <w:rsid w:val="002E5217"/>
    <w:rsid w:val="002E535B"/>
    <w:rsid w:val="002E58C4"/>
    <w:rsid w:val="002E5B7D"/>
    <w:rsid w:val="002E5E09"/>
    <w:rsid w:val="002E6246"/>
    <w:rsid w:val="002E6EB0"/>
    <w:rsid w:val="002E706E"/>
    <w:rsid w:val="002E74C5"/>
    <w:rsid w:val="002E7665"/>
    <w:rsid w:val="002E78D6"/>
    <w:rsid w:val="002E7BD4"/>
    <w:rsid w:val="002F0903"/>
    <w:rsid w:val="002F0AA6"/>
    <w:rsid w:val="002F0C86"/>
    <w:rsid w:val="002F1149"/>
    <w:rsid w:val="002F1E2B"/>
    <w:rsid w:val="002F23E5"/>
    <w:rsid w:val="002F2853"/>
    <w:rsid w:val="002F2A91"/>
    <w:rsid w:val="002F322B"/>
    <w:rsid w:val="002F350D"/>
    <w:rsid w:val="002F3850"/>
    <w:rsid w:val="002F3D84"/>
    <w:rsid w:val="002F4950"/>
    <w:rsid w:val="002F4C99"/>
    <w:rsid w:val="002F517F"/>
    <w:rsid w:val="002F639A"/>
    <w:rsid w:val="002F6601"/>
    <w:rsid w:val="002F6945"/>
    <w:rsid w:val="002F6A2E"/>
    <w:rsid w:val="002F6E94"/>
    <w:rsid w:val="002F6F03"/>
    <w:rsid w:val="002F7561"/>
    <w:rsid w:val="00300C5A"/>
    <w:rsid w:val="0030164B"/>
    <w:rsid w:val="00302AA4"/>
    <w:rsid w:val="0030339D"/>
    <w:rsid w:val="00303D83"/>
    <w:rsid w:val="00303E5F"/>
    <w:rsid w:val="0030404C"/>
    <w:rsid w:val="003043EB"/>
    <w:rsid w:val="00304AFA"/>
    <w:rsid w:val="00304E48"/>
    <w:rsid w:val="003052B4"/>
    <w:rsid w:val="0030593B"/>
    <w:rsid w:val="00306192"/>
    <w:rsid w:val="003061FD"/>
    <w:rsid w:val="0030624F"/>
    <w:rsid w:val="00306DD6"/>
    <w:rsid w:val="0030711B"/>
    <w:rsid w:val="00307314"/>
    <w:rsid w:val="003076AB"/>
    <w:rsid w:val="003076EA"/>
    <w:rsid w:val="003078D9"/>
    <w:rsid w:val="00307924"/>
    <w:rsid w:val="00310747"/>
    <w:rsid w:val="003107BB"/>
    <w:rsid w:val="003108B8"/>
    <w:rsid w:val="00310B89"/>
    <w:rsid w:val="003110D3"/>
    <w:rsid w:val="00311293"/>
    <w:rsid w:val="0031159D"/>
    <w:rsid w:val="00311692"/>
    <w:rsid w:val="003121AC"/>
    <w:rsid w:val="0031233C"/>
    <w:rsid w:val="003124F4"/>
    <w:rsid w:val="00312E06"/>
    <w:rsid w:val="0031325B"/>
    <w:rsid w:val="003136B5"/>
    <w:rsid w:val="0031390E"/>
    <w:rsid w:val="0031413C"/>
    <w:rsid w:val="00314CDF"/>
    <w:rsid w:val="003157C7"/>
    <w:rsid w:val="003157ED"/>
    <w:rsid w:val="00315928"/>
    <w:rsid w:val="00315AB6"/>
    <w:rsid w:val="00315C48"/>
    <w:rsid w:val="00315C66"/>
    <w:rsid w:val="00315DBA"/>
    <w:rsid w:val="00316249"/>
    <w:rsid w:val="00316712"/>
    <w:rsid w:val="0031704D"/>
    <w:rsid w:val="00317749"/>
    <w:rsid w:val="00317D49"/>
    <w:rsid w:val="003200D3"/>
    <w:rsid w:val="0032071F"/>
    <w:rsid w:val="00321444"/>
    <w:rsid w:val="00321DA7"/>
    <w:rsid w:val="00321DE8"/>
    <w:rsid w:val="00321E44"/>
    <w:rsid w:val="00322356"/>
    <w:rsid w:val="00322467"/>
    <w:rsid w:val="003227A6"/>
    <w:rsid w:val="00323915"/>
    <w:rsid w:val="003242C4"/>
    <w:rsid w:val="00324441"/>
    <w:rsid w:val="0032444E"/>
    <w:rsid w:val="003246EA"/>
    <w:rsid w:val="00324CB7"/>
    <w:rsid w:val="003256B4"/>
    <w:rsid w:val="00326150"/>
    <w:rsid w:val="003262F0"/>
    <w:rsid w:val="003263A3"/>
    <w:rsid w:val="003266FA"/>
    <w:rsid w:val="003267A3"/>
    <w:rsid w:val="00326E8D"/>
    <w:rsid w:val="0032703A"/>
    <w:rsid w:val="003271FA"/>
    <w:rsid w:val="00327D9A"/>
    <w:rsid w:val="00327DDA"/>
    <w:rsid w:val="003306E4"/>
    <w:rsid w:val="00331434"/>
    <w:rsid w:val="003316FE"/>
    <w:rsid w:val="00331AE9"/>
    <w:rsid w:val="0033240C"/>
    <w:rsid w:val="00332F59"/>
    <w:rsid w:val="003345EE"/>
    <w:rsid w:val="003347B9"/>
    <w:rsid w:val="00334866"/>
    <w:rsid w:val="00334B3D"/>
    <w:rsid w:val="00334C23"/>
    <w:rsid w:val="0033526F"/>
    <w:rsid w:val="00335752"/>
    <w:rsid w:val="0033681D"/>
    <w:rsid w:val="003368A0"/>
    <w:rsid w:val="003377AA"/>
    <w:rsid w:val="00337A0F"/>
    <w:rsid w:val="00337AC6"/>
    <w:rsid w:val="00341502"/>
    <w:rsid w:val="00341593"/>
    <w:rsid w:val="003419BF"/>
    <w:rsid w:val="003423C2"/>
    <w:rsid w:val="0034279D"/>
    <w:rsid w:val="003429E0"/>
    <w:rsid w:val="00342ECC"/>
    <w:rsid w:val="00343017"/>
    <w:rsid w:val="00343A0C"/>
    <w:rsid w:val="003447CC"/>
    <w:rsid w:val="00345113"/>
    <w:rsid w:val="00345801"/>
    <w:rsid w:val="00345898"/>
    <w:rsid w:val="00345EAF"/>
    <w:rsid w:val="00345EDD"/>
    <w:rsid w:val="003466F9"/>
    <w:rsid w:val="0034697C"/>
    <w:rsid w:val="00346D56"/>
    <w:rsid w:val="00346E51"/>
    <w:rsid w:val="003470AF"/>
    <w:rsid w:val="003475AE"/>
    <w:rsid w:val="0034761A"/>
    <w:rsid w:val="00347676"/>
    <w:rsid w:val="0034790E"/>
    <w:rsid w:val="00347ACA"/>
    <w:rsid w:val="00347C62"/>
    <w:rsid w:val="00347C6F"/>
    <w:rsid w:val="00347CF9"/>
    <w:rsid w:val="003502DE"/>
    <w:rsid w:val="003510EF"/>
    <w:rsid w:val="003512A2"/>
    <w:rsid w:val="0035178B"/>
    <w:rsid w:val="00351E1F"/>
    <w:rsid w:val="00352188"/>
    <w:rsid w:val="003524C5"/>
    <w:rsid w:val="003525A6"/>
    <w:rsid w:val="00352707"/>
    <w:rsid w:val="00352837"/>
    <w:rsid w:val="00352F27"/>
    <w:rsid w:val="003535D7"/>
    <w:rsid w:val="00353FC1"/>
    <w:rsid w:val="00354054"/>
    <w:rsid w:val="0035565F"/>
    <w:rsid w:val="003559C4"/>
    <w:rsid w:val="00355B9F"/>
    <w:rsid w:val="003563B7"/>
    <w:rsid w:val="003563BD"/>
    <w:rsid w:val="0035648A"/>
    <w:rsid w:val="00356513"/>
    <w:rsid w:val="00356683"/>
    <w:rsid w:val="00356B1D"/>
    <w:rsid w:val="0035784A"/>
    <w:rsid w:val="0035796B"/>
    <w:rsid w:val="00357DD0"/>
    <w:rsid w:val="00357F11"/>
    <w:rsid w:val="003602ED"/>
    <w:rsid w:val="003607A3"/>
    <w:rsid w:val="003607FE"/>
    <w:rsid w:val="00362179"/>
    <w:rsid w:val="003621FC"/>
    <w:rsid w:val="0036229B"/>
    <w:rsid w:val="00362C94"/>
    <w:rsid w:val="00362F74"/>
    <w:rsid w:val="003638AB"/>
    <w:rsid w:val="003642B0"/>
    <w:rsid w:val="00364870"/>
    <w:rsid w:val="00364FB9"/>
    <w:rsid w:val="003652D7"/>
    <w:rsid w:val="003655A3"/>
    <w:rsid w:val="00365770"/>
    <w:rsid w:val="003657D3"/>
    <w:rsid w:val="00366725"/>
    <w:rsid w:val="00367002"/>
    <w:rsid w:val="00370FE8"/>
    <w:rsid w:val="00371774"/>
    <w:rsid w:val="00371A27"/>
    <w:rsid w:val="003725B1"/>
    <w:rsid w:val="00372E68"/>
    <w:rsid w:val="003730DD"/>
    <w:rsid w:val="00373B82"/>
    <w:rsid w:val="00373D08"/>
    <w:rsid w:val="0037471A"/>
    <w:rsid w:val="00374C8F"/>
    <w:rsid w:val="00374CC5"/>
    <w:rsid w:val="003750EF"/>
    <w:rsid w:val="00375CBA"/>
    <w:rsid w:val="00376B63"/>
    <w:rsid w:val="00376F49"/>
    <w:rsid w:val="003775AA"/>
    <w:rsid w:val="00377AA7"/>
    <w:rsid w:val="00377C35"/>
    <w:rsid w:val="00380393"/>
    <w:rsid w:val="003806EC"/>
    <w:rsid w:val="00380F1A"/>
    <w:rsid w:val="00381395"/>
    <w:rsid w:val="0038177F"/>
    <w:rsid w:val="00382030"/>
    <w:rsid w:val="003853E7"/>
    <w:rsid w:val="003854C4"/>
    <w:rsid w:val="003857BC"/>
    <w:rsid w:val="0038640A"/>
    <w:rsid w:val="00386997"/>
    <w:rsid w:val="00386A4F"/>
    <w:rsid w:val="00386EF4"/>
    <w:rsid w:val="00387DF3"/>
    <w:rsid w:val="00387EC6"/>
    <w:rsid w:val="003904FA"/>
    <w:rsid w:val="00390505"/>
    <w:rsid w:val="00390BC1"/>
    <w:rsid w:val="00391C33"/>
    <w:rsid w:val="00391FA4"/>
    <w:rsid w:val="003922A4"/>
    <w:rsid w:val="00392497"/>
    <w:rsid w:val="00392931"/>
    <w:rsid w:val="00392C9D"/>
    <w:rsid w:val="00392CC6"/>
    <w:rsid w:val="00392D4A"/>
    <w:rsid w:val="00393013"/>
    <w:rsid w:val="0039448B"/>
    <w:rsid w:val="003944C0"/>
    <w:rsid w:val="003947AE"/>
    <w:rsid w:val="00394AAB"/>
    <w:rsid w:val="00394CC6"/>
    <w:rsid w:val="00395199"/>
    <w:rsid w:val="003956C1"/>
    <w:rsid w:val="00395F44"/>
    <w:rsid w:val="00396239"/>
    <w:rsid w:val="003964C2"/>
    <w:rsid w:val="0039694D"/>
    <w:rsid w:val="003974E2"/>
    <w:rsid w:val="003A0549"/>
    <w:rsid w:val="003A0619"/>
    <w:rsid w:val="003A08B7"/>
    <w:rsid w:val="003A09D8"/>
    <w:rsid w:val="003A1474"/>
    <w:rsid w:val="003A1532"/>
    <w:rsid w:val="003A1C8D"/>
    <w:rsid w:val="003A1E5B"/>
    <w:rsid w:val="003A3B25"/>
    <w:rsid w:val="003A3B84"/>
    <w:rsid w:val="003A432F"/>
    <w:rsid w:val="003A53C8"/>
    <w:rsid w:val="003A5F9F"/>
    <w:rsid w:val="003A63E2"/>
    <w:rsid w:val="003A6708"/>
    <w:rsid w:val="003A682D"/>
    <w:rsid w:val="003A6C48"/>
    <w:rsid w:val="003A74BF"/>
    <w:rsid w:val="003B0687"/>
    <w:rsid w:val="003B092E"/>
    <w:rsid w:val="003B09EC"/>
    <w:rsid w:val="003B12AA"/>
    <w:rsid w:val="003B144E"/>
    <w:rsid w:val="003B287F"/>
    <w:rsid w:val="003B2A80"/>
    <w:rsid w:val="003B2D20"/>
    <w:rsid w:val="003B3A56"/>
    <w:rsid w:val="003B3E78"/>
    <w:rsid w:val="003B3F4D"/>
    <w:rsid w:val="003B4924"/>
    <w:rsid w:val="003B593C"/>
    <w:rsid w:val="003B59AB"/>
    <w:rsid w:val="003B5BCF"/>
    <w:rsid w:val="003B5DF0"/>
    <w:rsid w:val="003B6247"/>
    <w:rsid w:val="003B69E3"/>
    <w:rsid w:val="003B7055"/>
    <w:rsid w:val="003B7C9A"/>
    <w:rsid w:val="003C09E8"/>
    <w:rsid w:val="003C0D26"/>
    <w:rsid w:val="003C0D91"/>
    <w:rsid w:val="003C0F5E"/>
    <w:rsid w:val="003C1A5C"/>
    <w:rsid w:val="003C1BE3"/>
    <w:rsid w:val="003C2BB8"/>
    <w:rsid w:val="003C2DC4"/>
    <w:rsid w:val="003C3505"/>
    <w:rsid w:val="003C352B"/>
    <w:rsid w:val="003C4BD1"/>
    <w:rsid w:val="003C4DA0"/>
    <w:rsid w:val="003C5467"/>
    <w:rsid w:val="003C5556"/>
    <w:rsid w:val="003C6FBA"/>
    <w:rsid w:val="003C757C"/>
    <w:rsid w:val="003C75B0"/>
    <w:rsid w:val="003C767D"/>
    <w:rsid w:val="003C76DC"/>
    <w:rsid w:val="003C7F4C"/>
    <w:rsid w:val="003D015D"/>
    <w:rsid w:val="003D0204"/>
    <w:rsid w:val="003D1B63"/>
    <w:rsid w:val="003D1C62"/>
    <w:rsid w:val="003D1EA0"/>
    <w:rsid w:val="003D28F2"/>
    <w:rsid w:val="003D2CFC"/>
    <w:rsid w:val="003D363B"/>
    <w:rsid w:val="003D3A05"/>
    <w:rsid w:val="003D3C82"/>
    <w:rsid w:val="003D4B99"/>
    <w:rsid w:val="003D5589"/>
    <w:rsid w:val="003D5C94"/>
    <w:rsid w:val="003D6579"/>
    <w:rsid w:val="003D6661"/>
    <w:rsid w:val="003D6C73"/>
    <w:rsid w:val="003D753E"/>
    <w:rsid w:val="003D7A50"/>
    <w:rsid w:val="003D7AC2"/>
    <w:rsid w:val="003E02B8"/>
    <w:rsid w:val="003E09B0"/>
    <w:rsid w:val="003E10F2"/>
    <w:rsid w:val="003E1119"/>
    <w:rsid w:val="003E206B"/>
    <w:rsid w:val="003E28AB"/>
    <w:rsid w:val="003E2F5C"/>
    <w:rsid w:val="003E3046"/>
    <w:rsid w:val="003E3BAC"/>
    <w:rsid w:val="003E3EEF"/>
    <w:rsid w:val="003E46C7"/>
    <w:rsid w:val="003E48A3"/>
    <w:rsid w:val="003E4EC8"/>
    <w:rsid w:val="003E5154"/>
    <w:rsid w:val="003E59C6"/>
    <w:rsid w:val="003E6A31"/>
    <w:rsid w:val="003E732D"/>
    <w:rsid w:val="003E73AA"/>
    <w:rsid w:val="003E7496"/>
    <w:rsid w:val="003E7A63"/>
    <w:rsid w:val="003F0FA1"/>
    <w:rsid w:val="003F1D0A"/>
    <w:rsid w:val="003F237C"/>
    <w:rsid w:val="003F2595"/>
    <w:rsid w:val="003F2BFF"/>
    <w:rsid w:val="003F2CEA"/>
    <w:rsid w:val="003F2F26"/>
    <w:rsid w:val="003F3F55"/>
    <w:rsid w:val="003F4A12"/>
    <w:rsid w:val="003F4C71"/>
    <w:rsid w:val="003F55B9"/>
    <w:rsid w:val="003F6CCD"/>
    <w:rsid w:val="003F743F"/>
    <w:rsid w:val="003F7491"/>
    <w:rsid w:val="003F79AA"/>
    <w:rsid w:val="003F7CBD"/>
    <w:rsid w:val="004001E6"/>
    <w:rsid w:val="0040029A"/>
    <w:rsid w:val="00400FCE"/>
    <w:rsid w:val="00401E56"/>
    <w:rsid w:val="00401EE2"/>
    <w:rsid w:val="00401F06"/>
    <w:rsid w:val="004026B9"/>
    <w:rsid w:val="00402727"/>
    <w:rsid w:val="00402A8E"/>
    <w:rsid w:val="00402F5D"/>
    <w:rsid w:val="00402F85"/>
    <w:rsid w:val="00403064"/>
    <w:rsid w:val="00404467"/>
    <w:rsid w:val="00404BAD"/>
    <w:rsid w:val="00404ED6"/>
    <w:rsid w:val="00405C57"/>
    <w:rsid w:val="00405F13"/>
    <w:rsid w:val="00406260"/>
    <w:rsid w:val="0040661A"/>
    <w:rsid w:val="0040673D"/>
    <w:rsid w:val="004069AA"/>
    <w:rsid w:val="00406C9E"/>
    <w:rsid w:val="00407E79"/>
    <w:rsid w:val="00407EAB"/>
    <w:rsid w:val="0041002A"/>
    <w:rsid w:val="0041010F"/>
    <w:rsid w:val="00410B44"/>
    <w:rsid w:val="00411C8B"/>
    <w:rsid w:val="00412227"/>
    <w:rsid w:val="0041255E"/>
    <w:rsid w:val="00412789"/>
    <w:rsid w:val="00414256"/>
    <w:rsid w:val="00414F12"/>
    <w:rsid w:val="00415305"/>
    <w:rsid w:val="004163FA"/>
    <w:rsid w:val="00417285"/>
    <w:rsid w:val="00417FCC"/>
    <w:rsid w:val="00421BD1"/>
    <w:rsid w:val="00421BF6"/>
    <w:rsid w:val="00421DE1"/>
    <w:rsid w:val="0042248E"/>
    <w:rsid w:val="00422540"/>
    <w:rsid w:val="00422975"/>
    <w:rsid w:val="00422E46"/>
    <w:rsid w:val="00422FAB"/>
    <w:rsid w:val="00423261"/>
    <w:rsid w:val="004237F1"/>
    <w:rsid w:val="00423C0E"/>
    <w:rsid w:val="00423D67"/>
    <w:rsid w:val="00423E98"/>
    <w:rsid w:val="00424006"/>
    <w:rsid w:val="004244AF"/>
    <w:rsid w:val="00424645"/>
    <w:rsid w:val="0042470F"/>
    <w:rsid w:val="004247AA"/>
    <w:rsid w:val="004256CF"/>
    <w:rsid w:val="00426CA0"/>
    <w:rsid w:val="00426E91"/>
    <w:rsid w:val="00426F05"/>
    <w:rsid w:val="004274AE"/>
    <w:rsid w:val="00427591"/>
    <w:rsid w:val="0042794C"/>
    <w:rsid w:val="00427CEF"/>
    <w:rsid w:val="004302E7"/>
    <w:rsid w:val="004304CB"/>
    <w:rsid w:val="00430541"/>
    <w:rsid w:val="00430945"/>
    <w:rsid w:val="004311C8"/>
    <w:rsid w:val="00431BCA"/>
    <w:rsid w:val="00431CFF"/>
    <w:rsid w:val="00431D22"/>
    <w:rsid w:val="004325FA"/>
    <w:rsid w:val="00432CBF"/>
    <w:rsid w:val="00432CCE"/>
    <w:rsid w:val="004333FE"/>
    <w:rsid w:val="00433785"/>
    <w:rsid w:val="00434918"/>
    <w:rsid w:val="00434B19"/>
    <w:rsid w:val="00434BF3"/>
    <w:rsid w:val="00434DFC"/>
    <w:rsid w:val="00434E7F"/>
    <w:rsid w:val="0043509E"/>
    <w:rsid w:val="0043605B"/>
    <w:rsid w:val="00436062"/>
    <w:rsid w:val="00437244"/>
    <w:rsid w:val="0043792C"/>
    <w:rsid w:val="00437A4F"/>
    <w:rsid w:val="00440510"/>
    <w:rsid w:val="004407AA"/>
    <w:rsid w:val="00440C31"/>
    <w:rsid w:val="00441A51"/>
    <w:rsid w:val="00441BB6"/>
    <w:rsid w:val="004422BB"/>
    <w:rsid w:val="00442A5A"/>
    <w:rsid w:val="00442D35"/>
    <w:rsid w:val="00442DD9"/>
    <w:rsid w:val="0044359D"/>
    <w:rsid w:val="00443A09"/>
    <w:rsid w:val="00443F27"/>
    <w:rsid w:val="00443FBE"/>
    <w:rsid w:val="00444192"/>
    <w:rsid w:val="0044440C"/>
    <w:rsid w:val="004447F2"/>
    <w:rsid w:val="00444EA7"/>
    <w:rsid w:val="00444EDD"/>
    <w:rsid w:val="004460CF"/>
    <w:rsid w:val="00446691"/>
    <w:rsid w:val="00447C55"/>
    <w:rsid w:val="00447CF4"/>
    <w:rsid w:val="00447D8C"/>
    <w:rsid w:val="0045001D"/>
    <w:rsid w:val="004503E8"/>
    <w:rsid w:val="0045049A"/>
    <w:rsid w:val="00450560"/>
    <w:rsid w:val="00450610"/>
    <w:rsid w:val="0045117F"/>
    <w:rsid w:val="00451277"/>
    <w:rsid w:val="004516D3"/>
    <w:rsid w:val="00452554"/>
    <w:rsid w:val="00452985"/>
    <w:rsid w:val="00453071"/>
    <w:rsid w:val="00453642"/>
    <w:rsid w:val="004543D9"/>
    <w:rsid w:val="00454DB2"/>
    <w:rsid w:val="00454DDF"/>
    <w:rsid w:val="00454F93"/>
    <w:rsid w:val="004558F4"/>
    <w:rsid w:val="00455AA3"/>
    <w:rsid w:val="00455CAB"/>
    <w:rsid w:val="00456134"/>
    <w:rsid w:val="0045634C"/>
    <w:rsid w:val="004565B8"/>
    <w:rsid w:val="00456BF7"/>
    <w:rsid w:val="00457305"/>
    <w:rsid w:val="00457607"/>
    <w:rsid w:val="0046040A"/>
    <w:rsid w:val="00461385"/>
    <w:rsid w:val="00461C7D"/>
    <w:rsid w:val="00462783"/>
    <w:rsid w:val="00463256"/>
    <w:rsid w:val="00463438"/>
    <w:rsid w:val="00463703"/>
    <w:rsid w:val="00463916"/>
    <w:rsid w:val="00464052"/>
    <w:rsid w:val="0046548C"/>
    <w:rsid w:val="004656E7"/>
    <w:rsid w:val="00465DB1"/>
    <w:rsid w:val="00465FA6"/>
    <w:rsid w:val="00466137"/>
    <w:rsid w:val="00466EE3"/>
    <w:rsid w:val="004670BA"/>
    <w:rsid w:val="00470AD9"/>
    <w:rsid w:val="004711B6"/>
    <w:rsid w:val="00471955"/>
    <w:rsid w:val="00471AE3"/>
    <w:rsid w:val="00472BF9"/>
    <w:rsid w:val="0047333E"/>
    <w:rsid w:val="004736EF"/>
    <w:rsid w:val="00473818"/>
    <w:rsid w:val="00473885"/>
    <w:rsid w:val="00473ABB"/>
    <w:rsid w:val="0047408A"/>
    <w:rsid w:val="00474712"/>
    <w:rsid w:val="00474894"/>
    <w:rsid w:val="004748C6"/>
    <w:rsid w:val="00474CC6"/>
    <w:rsid w:val="00474EA0"/>
    <w:rsid w:val="00475001"/>
    <w:rsid w:val="004759A6"/>
    <w:rsid w:val="00476129"/>
    <w:rsid w:val="00476590"/>
    <w:rsid w:val="0047668F"/>
    <w:rsid w:val="0047680E"/>
    <w:rsid w:val="00476A8C"/>
    <w:rsid w:val="00476FDC"/>
    <w:rsid w:val="00477A9B"/>
    <w:rsid w:val="004803B4"/>
    <w:rsid w:val="0048052E"/>
    <w:rsid w:val="0048071C"/>
    <w:rsid w:val="00480D4B"/>
    <w:rsid w:val="00481C9B"/>
    <w:rsid w:val="00481DC4"/>
    <w:rsid w:val="004824F6"/>
    <w:rsid w:val="00482BA5"/>
    <w:rsid w:val="004831A7"/>
    <w:rsid w:val="004831ED"/>
    <w:rsid w:val="004835B8"/>
    <w:rsid w:val="00483C90"/>
    <w:rsid w:val="00483D35"/>
    <w:rsid w:val="004849D6"/>
    <w:rsid w:val="00485533"/>
    <w:rsid w:val="00486085"/>
    <w:rsid w:val="004861B8"/>
    <w:rsid w:val="004868B1"/>
    <w:rsid w:val="00486A3F"/>
    <w:rsid w:val="00486E18"/>
    <w:rsid w:val="00487FF2"/>
    <w:rsid w:val="0049040A"/>
    <w:rsid w:val="00490B43"/>
    <w:rsid w:val="00490C20"/>
    <w:rsid w:val="00490CDC"/>
    <w:rsid w:val="004918E9"/>
    <w:rsid w:val="00491B5D"/>
    <w:rsid w:val="004921FB"/>
    <w:rsid w:val="00492463"/>
    <w:rsid w:val="00492A40"/>
    <w:rsid w:val="00492E7C"/>
    <w:rsid w:val="0049399C"/>
    <w:rsid w:val="00493AE8"/>
    <w:rsid w:val="00493C8A"/>
    <w:rsid w:val="00494001"/>
    <w:rsid w:val="004948BF"/>
    <w:rsid w:val="00494B00"/>
    <w:rsid w:val="004953D9"/>
    <w:rsid w:val="004957AE"/>
    <w:rsid w:val="004964FC"/>
    <w:rsid w:val="00496800"/>
    <w:rsid w:val="00496927"/>
    <w:rsid w:val="00496C97"/>
    <w:rsid w:val="00496DE3"/>
    <w:rsid w:val="004970DC"/>
    <w:rsid w:val="004974AA"/>
    <w:rsid w:val="0049773E"/>
    <w:rsid w:val="00497A2B"/>
    <w:rsid w:val="004A06D9"/>
    <w:rsid w:val="004A0F46"/>
    <w:rsid w:val="004A17B2"/>
    <w:rsid w:val="004A1B66"/>
    <w:rsid w:val="004A1F5E"/>
    <w:rsid w:val="004A1F83"/>
    <w:rsid w:val="004A2260"/>
    <w:rsid w:val="004A230C"/>
    <w:rsid w:val="004A26AD"/>
    <w:rsid w:val="004A27BB"/>
    <w:rsid w:val="004A2EA7"/>
    <w:rsid w:val="004A3131"/>
    <w:rsid w:val="004A49A9"/>
    <w:rsid w:val="004A4E4F"/>
    <w:rsid w:val="004A4EC2"/>
    <w:rsid w:val="004A4FC5"/>
    <w:rsid w:val="004A68DD"/>
    <w:rsid w:val="004A6DA6"/>
    <w:rsid w:val="004A7D62"/>
    <w:rsid w:val="004B0067"/>
    <w:rsid w:val="004B04B3"/>
    <w:rsid w:val="004B1092"/>
    <w:rsid w:val="004B11E0"/>
    <w:rsid w:val="004B13CF"/>
    <w:rsid w:val="004B1FD2"/>
    <w:rsid w:val="004B20AC"/>
    <w:rsid w:val="004B2612"/>
    <w:rsid w:val="004B2639"/>
    <w:rsid w:val="004B292F"/>
    <w:rsid w:val="004B2AE1"/>
    <w:rsid w:val="004B30AB"/>
    <w:rsid w:val="004B3273"/>
    <w:rsid w:val="004B34E4"/>
    <w:rsid w:val="004B3E6E"/>
    <w:rsid w:val="004B3FE8"/>
    <w:rsid w:val="004B4430"/>
    <w:rsid w:val="004B4AA8"/>
    <w:rsid w:val="004B4CB8"/>
    <w:rsid w:val="004B6520"/>
    <w:rsid w:val="004B67AB"/>
    <w:rsid w:val="004B70BC"/>
    <w:rsid w:val="004B70E0"/>
    <w:rsid w:val="004C0077"/>
    <w:rsid w:val="004C028F"/>
    <w:rsid w:val="004C07BC"/>
    <w:rsid w:val="004C0A9B"/>
    <w:rsid w:val="004C0BCE"/>
    <w:rsid w:val="004C0F49"/>
    <w:rsid w:val="004C10F1"/>
    <w:rsid w:val="004C172C"/>
    <w:rsid w:val="004C1812"/>
    <w:rsid w:val="004C1ADA"/>
    <w:rsid w:val="004C1DED"/>
    <w:rsid w:val="004C2E53"/>
    <w:rsid w:val="004C3039"/>
    <w:rsid w:val="004C5298"/>
    <w:rsid w:val="004C7804"/>
    <w:rsid w:val="004C7B8C"/>
    <w:rsid w:val="004D03ED"/>
    <w:rsid w:val="004D054F"/>
    <w:rsid w:val="004D089F"/>
    <w:rsid w:val="004D0A1C"/>
    <w:rsid w:val="004D1B7A"/>
    <w:rsid w:val="004D21BB"/>
    <w:rsid w:val="004D2CAC"/>
    <w:rsid w:val="004D2D1B"/>
    <w:rsid w:val="004D3038"/>
    <w:rsid w:val="004D332C"/>
    <w:rsid w:val="004D37B1"/>
    <w:rsid w:val="004D3827"/>
    <w:rsid w:val="004D3E88"/>
    <w:rsid w:val="004D423D"/>
    <w:rsid w:val="004D445F"/>
    <w:rsid w:val="004D4805"/>
    <w:rsid w:val="004D4DBB"/>
    <w:rsid w:val="004D5280"/>
    <w:rsid w:val="004D5A1A"/>
    <w:rsid w:val="004D747E"/>
    <w:rsid w:val="004D7C8C"/>
    <w:rsid w:val="004E083B"/>
    <w:rsid w:val="004E0DF8"/>
    <w:rsid w:val="004E0E67"/>
    <w:rsid w:val="004E1A8C"/>
    <w:rsid w:val="004E1DAD"/>
    <w:rsid w:val="004E1F43"/>
    <w:rsid w:val="004E214A"/>
    <w:rsid w:val="004E2F95"/>
    <w:rsid w:val="004E383F"/>
    <w:rsid w:val="004E3A69"/>
    <w:rsid w:val="004E4650"/>
    <w:rsid w:val="004E4820"/>
    <w:rsid w:val="004E4AE8"/>
    <w:rsid w:val="004E53B8"/>
    <w:rsid w:val="004E5C82"/>
    <w:rsid w:val="004E6694"/>
    <w:rsid w:val="004E6910"/>
    <w:rsid w:val="004E6B6E"/>
    <w:rsid w:val="004E6F1F"/>
    <w:rsid w:val="004E737B"/>
    <w:rsid w:val="004E7D11"/>
    <w:rsid w:val="004F030D"/>
    <w:rsid w:val="004F05E0"/>
    <w:rsid w:val="004F08F9"/>
    <w:rsid w:val="004F0933"/>
    <w:rsid w:val="004F15F7"/>
    <w:rsid w:val="004F1936"/>
    <w:rsid w:val="004F270F"/>
    <w:rsid w:val="004F286E"/>
    <w:rsid w:val="004F3203"/>
    <w:rsid w:val="004F42CA"/>
    <w:rsid w:val="004F562E"/>
    <w:rsid w:val="004F56F2"/>
    <w:rsid w:val="004F58B7"/>
    <w:rsid w:val="004F5AC8"/>
    <w:rsid w:val="004F5CD7"/>
    <w:rsid w:val="004F5E3B"/>
    <w:rsid w:val="004F6542"/>
    <w:rsid w:val="004F667B"/>
    <w:rsid w:val="004F7079"/>
    <w:rsid w:val="005001AF"/>
    <w:rsid w:val="005004A1"/>
    <w:rsid w:val="00500524"/>
    <w:rsid w:val="00500553"/>
    <w:rsid w:val="005009B1"/>
    <w:rsid w:val="00500A09"/>
    <w:rsid w:val="00501247"/>
    <w:rsid w:val="00501A2F"/>
    <w:rsid w:val="00502193"/>
    <w:rsid w:val="005029C6"/>
    <w:rsid w:val="00502F9C"/>
    <w:rsid w:val="0050372D"/>
    <w:rsid w:val="00503A33"/>
    <w:rsid w:val="00503A90"/>
    <w:rsid w:val="00503CEF"/>
    <w:rsid w:val="00503E32"/>
    <w:rsid w:val="00503FA4"/>
    <w:rsid w:val="00504530"/>
    <w:rsid w:val="0050473B"/>
    <w:rsid w:val="0050583B"/>
    <w:rsid w:val="00506081"/>
    <w:rsid w:val="00506085"/>
    <w:rsid w:val="005060D2"/>
    <w:rsid w:val="0050620A"/>
    <w:rsid w:val="005063BF"/>
    <w:rsid w:val="00506551"/>
    <w:rsid w:val="005076ED"/>
    <w:rsid w:val="00507A9F"/>
    <w:rsid w:val="005108CF"/>
    <w:rsid w:val="00510A7D"/>
    <w:rsid w:val="00510AFF"/>
    <w:rsid w:val="00511839"/>
    <w:rsid w:val="00511C05"/>
    <w:rsid w:val="00511C39"/>
    <w:rsid w:val="0051288F"/>
    <w:rsid w:val="005130C2"/>
    <w:rsid w:val="005135E0"/>
    <w:rsid w:val="00513BE7"/>
    <w:rsid w:val="00514732"/>
    <w:rsid w:val="00514F90"/>
    <w:rsid w:val="005153B0"/>
    <w:rsid w:val="00516997"/>
    <w:rsid w:val="005169E7"/>
    <w:rsid w:val="00516B8A"/>
    <w:rsid w:val="00517C6E"/>
    <w:rsid w:val="00520ABE"/>
    <w:rsid w:val="00520B21"/>
    <w:rsid w:val="00520C21"/>
    <w:rsid w:val="00520E11"/>
    <w:rsid w:val="005211C9"/>
    <w:rsid w:val="0052149F"/>
    <w:rsid w:val="00521B4C"/>
    <w:rsid w:val="0052243F"/>
    <w:rsid w:val="00523825"/>
    <w:rsid w:val="00523B65"/>
    <w:rsid w:val="00523E07"/>
    <w:rsid w:val="00525705"/>
    <w:rsid w:val="00525BA7"/>
    <w:rsid w:val="00525F5B"/>
    <w:rsid w:val="005264C7"/>
    <w:rsid w:val="005264D0"/>
    <w:rsid w:val="005269BB"/>
    <w:rsid w:val="00526E07"/>
    <w:rsid w:val="0052708A"/>
    <w:rsid w:val="0052727B"/>
    <w:rsid w:val="00527F8F"/>
    <w:rsid w:val="00530027"/>
    <w:rsid w:val="00530127"/>
    <w:rsid w:val="005304AA"/>
    <w:rsid w:val="005307A1"/>
    <w:rsid w:val="0053094E"/>
    <w:rsid w:val="005313CD"/>
    <w:rsid w:val="00531856"/>
    <w:rsid w:val="00532264"/>
    <w:rsid w:val="00532B91"/>
    <w:rsid w:val="00532D98"/>
    <w:rsid w:val="00532FD0"/>
    <w:rsid w:val="005337C8"/>
    <w:rsid w:val="005339CF"/>
    <w:rsid w:val="0053402A"/>
    <w:rsid w:val="00535664"/>
    <w:rsid w:val="005357A9"/>
    <w:rsid w:val="00535C62"/>
    <w:rsid w:val="00536C1E"/>
    <w:rsid w:val="00536C72"/>
    <w:rsid w:val="00536E8E"/>
    <w:rsid w:val="00537194"/>
    <w:rsid w:val="005372C3"/>
    <w:rsid w:val="00537308"/>
    <w:rsid w:val="00537590"/>
    <w:rsid w:val="00537DE9"/>
    <w:rsid w:val="0054095A"/>
    <w:rsid w:val="00540C01"/>
    <w:rsid w:val="00540D65"/>
    <w:rsid w:val="00540F31"/>
    <w:rsid w:val="005414A8"/>
    <w:rsid w:val="005421D8"/>
    <w:rsid w:val="005423F9"/>
    <w:rsid w:val="00542962"/>
    <w:rsid w:val="00544160"/>
    <w:rsid w:val="00544272"/>
    <w:rsid w:val="00544969"/>
    <w:rsid w:val="00544DBA"/>
    <w:rsid w:val="00544EF1"/>
    <w:rsid w:val="00545841"/>
    <w:rsid w:val="00545998"/>
    <w:rsid w:val="00545ED0"/>
    <w:rsid w:val="00546620"/>
    <w:rsid w:val="00546919"/>
    <w:rsid w:val="00546F10"/>
    <w:rsid w:val="00547305"/>
    <w:rsid w:val="00547AA1"/>
    <w:rsid w:val="00547B6A"/>
    <w:rsid w:val="005507C1"/>
    <w:rsid w:val="005507CF"/>
    <w:rsid w:val="00550C88"/>
    <w:rsid w:val="00551722"/>
    <w:rsid w:val="005520F4"/>
    <w:rsid w:val="0055294E"/>
    <w:rsid w:val="00552DAE"/>
    <w:rsid w:val="00553201"/>
    <w:rsid w:val="00553EEE"/>
    <w:rsid w:val="005540D0"/>
    <w:rsid w:val="00554DF8"/>
    <w:rsid w:val="00555052"/>
    <w:rsid w:val="0055533D"/>
    <w:rsid w:val="00555500"/>
    <w:rsid w:val="0055603E"/>
    <w:rsid w:val="0055647F"/>
    <w:rsid w:val="00556C12"/>
    <w:rsid w:val="00556E32"/>
    <w:rsid w:val="00557A17"/>
    <w:rsid w:val="00557A37"/>
    <w:rsid w:val="00557E97"/>
    <w:rsid w:val="00557ED9"/>
    <w:rsid w:val="0056050D"/>
    <w:rsid w:val="00562120"/>
    <w:rsid w:val="005621C4"/>
    <w:rsid w:val="00562491"/>
    <w:rsid w:val="0056285B"/>
    <w:rsid w:val="00562E24"/>
    <w:rsid w:val="005630E7"/>
    <w:rsid w:val="00563A04"/>
    <w:rsid w:val="00563CA7"/>
    <w:rsid w:val="00563D90"/>
    <w:rsid w:val="00565091"/>
    <w:rsid w:val="00565275"/>
    <w:rsid w:val="005654CD"/>
    <w:rsid w:val="00565661"/>
    <w:rsid w:val="00565998"/>
    <w:rsid w:val="00565CA0"/>
    <w:rsid w:val="00566C4A"/>
    <w:rsid w:val="0056749F"/>
    <w:rsid w:val="0057035C"/>
    <w:rsid w:val="00570546"/>
    <w:rsid w:val="005710D7"/>
    <w:rsid w:val="00571114"/>
    <w:rsid w:val="00571165"/>
    <w:rsid w:val="00571608"/>
    <w:rsid w:val="0057164B"/>
    <w:rsid w:val="00571722"/>
    <w:rsid w:val="00571CF2"/>
    <w:rsid w:val="00571D00"/>
    <w:rsid w:val="00571F35"/>
    <w:rsid w:val="005721A9"/>
    <w:rsid w:val="00572501"/>
    <w:rsid w:val="00572E79"/>
    <w:rsid w:val="00572F97"/>
    <w:rsid w:val="00573176"/>
    <w:rsid w:val="00573318"/>
    <w:rsid w:val="00573B5B"/>
    <w:rsid w:val="00573BA6"/>
    <w:rsid w:val="00573C46"/>
    <w:rsid w:val="00573DAF"/>
    <w:rsid w:val="00573F69"/>
    <w:rsid w:val="00574197"/>
    <w:rsid w:val="00574DC1"/>
    <w:rsid w:val="005750FF"/>
    <w:rsid w:val="0057551B"/>
    <w:rsid w:val="005760C1"/>
    <w:rsid w:val="00576273"/>
    <w:rsid w:val="0057740A"/>
    <w:rsid w:val="00577DF9"/>
    <w:rsid w:val="0058002A"/>
    <w:rsid w:val="005805D2"/>
    <w:rsid w:val="00580E80"/>
    <w:rsid w:val="00581532"/>
    <w:rsid w:val="00581899"/>
    <w:rsid w:val="005829E8"/>
    <w:rsid w:val="00582F15"/>
    <w:rsid w:val="005830E4"/>
    <w:rsid w:val="00583E34"/>
    <w:rsid w:val="005843C5"/>
    <w:rsid w:val="0058454E"/>
    <w:rsid w:val="005846CD"/>
    <w:rsid w:val="00584B4C"/>
    <w:rsid w:val="00584BA2"/>
    <w:rsid w:val="00584D9F"/>
    <w:rsid w:val="00584EE0"/>
    <w:rsid w:val="00585154"/>
    <w:rsid w:val="0058535C"/>
    <w:rsid w:val="0058541E"/>
    <w:rsid w:val="00585614"/>
    <w:rsid w:val="005859C7"/>
    <w:rsid w:val="005859EB"/>
    <w:rsid w:val="005862BA"/>
    <w:rsid w:val="00586B63"/>
    <w:rsid w:val="00587644"/>
    <w:rsid w:val="0059007D"/>
    <w:rsid w:val="00590DFC"/>
    <w:rsid w:val="005910BF"/>
    <w:rsid w:val="005916F4"/>
    <w:rsid w:val="005917BD"/>
    <w:rsid w:val="0059201A"/>
    <w:rsid w:val="005927E4"/>
    <w:rsid w:val="00592992"/>
    <w:rsid w:val="0059311F"/>
    <w:rsid w:val="00593418"/>
    <w:rsid w:val="00593A6D"/>
    <w:rsid w:val="0059429E"/>
    <w:rsid w:val="005944C9"/>
    <w:rsid w:val="00594882"/>
    <w:rsid w:val="005948B3"/>
    <w:rsid w:val="00594F54"/>
    <w:rsid w:val="0059540D"/>
    <w:rsid w:val="0059543F"/>
    <w:rsid w:val="0059675F"/>
    <w:rsid w:val="005968A7"/>
    <w:rsid w:val="0059698A"/>
    <w:rsid w:val="005979CB"/>
    <w:rsid w:val="005A0ACE"/>
    <w:rsid w:val="005A1008"/>
    <w:rsid w:val="005A13EA"/>
    <w:rsid w:val="005A1C11"/>
    <w:rsid w:val="005A1F3F"/>
    <w:rsid w:val="005A261D"/>
    <w:rsid w:val="005A2849"/>
    <w:rsid w:val="005A2E70"/>
    <w:rsid w:val="005A4157"/>
    <w:rsid w:val="005A47D3"/>
    <w:rsid w:val="005A5378"/>
    <w:rsid w:val="005A54AC"/>
    <w:rsid w:val="005A59ED"/>
    <w:rsid w:val="005A59F5"/>
    <w:rsid w:val="005A5C66"/>
    <w:rsid w:val="005A63A1"/>
    <w:rsid w:val="005A68BB"/>
    <w:rsid w:val="005A6CA1"/>
    <w:rsid w:val="005A788F"/>
    <w:rsid w:val="005A79ED"/>
    <w:rsid w:val="005B05F3"/>
    <w:rsid w:val="005B0A78"/>
    <w:rsid w:val="005B11C8"/>
    <w:rsid w:val="005B1DD6"/>
    <w:rsid w:val="005B377C"/>
    <w:rsid w:val="005B46D4"/>
    <w:rsid w:val="005B4972"/>
    <w:rsid w:val="005B5753"/>
    <w:rsid w:val="005B60CA"/>
    <w:rsid w:val="005B64A7"/>
    <w:rsid w:val="005B65E1"/>
    <w:rsid w:val="005B6BCC"/>
    <w:rsid w:val="005B6BF9"/>
    <w:rsid w:val="005B6F06"/>
    <w:rsid w:val="005B776E"/>
    <w:rsid w:val="005B7886"/>
    <w:rsid w:val="005B7980"/>
    <w:rsid w:val="005B7B0B"/>
    <w:rsid w:val="005C0D80"/>
    <w:rsid w:val="005C1BB1"/>
    <w:rsid w:val="005C1DD4"/>
    <w:rsid w:val="005C2FF2"/>
    <w:rsid w:val="005C3019"/>
    <w:rsid w:val="005C3577"/>
    <w:rsid w:val="005C360A"/>
    <w:rsid w:val="005C3838"/>
    <w:rsid w:val="005C3994"/>
    <w:rsid w:val="005C4367"/>
    <w:rsid w:val="005C44F4"/>
    <w:rsid w:val="005C4BDA"/>
    <w:rsid w:val="005C4E7F"/>
    <w:rsid w:val="005C54FE"/>
    <w:rsid w:val="005C5C58"/>
    <w:rsid w:val="005C5D12"/>
    <w:rsid w:val="005C6CB6"/>
    <w:rsid w:val="005C6D3F"/>
    <w:rsid w:val="005C71FC"/>
    <w:rsid w:val="005C7A88"/>
    <w:rsid w:val="005C7C45"/>
    <w:rsid w:val="005D030C"/>
    <w:rsid w:val="005D07EC"/>
    <w:rsid w:val="005D0915"/>
    <w:rsid w:val="005D0F8C"/>
    <w:rsid w:val="005D118C"/>
    <w:rsid w:val="005D3083"/>
    <w:rsid w:val="005D35FF"/>
    <w:rsid w:val="005D367F"/>
    <w:rsid w:val="005D3825"/>
    <w:rsid w:val="005D3B0D"/>
    <w:rsid w:val="005D455D"/>
    <w:rsid w:val="005D4CA8"/>
    <w:rsid w:val="005D55F5"/>
    <w:rsid w:val="005D5A7E"/>
    <w:rsid w:val="005D5F1B"/>
    <w:rsid w:val="005D5F38"/>
    <w:rsid w:val="005D6342"/>
    <w:rsid w:val="005D63AA"/>
    <w:rsid w:val="005D6C0B"/>
    <w:rsid w:val="005D6C89"/>
    <w:rsid w:val="005D6D60"/>
    <w:rsid w:val="005D7981"/>
    <w:rsid w:val="005D7D5C"/>
    <w:rsid w:val="005E00C9"/>
    <w:rsid w:val="005E0A34"/>
    <w:rsid w:val="005E0A74"/>
    <w:rsid w:val="005E0FA2"/>
    <w:rsid w:val="005E107B"/>
    <w:rsid w:val="005E1229"/>
    <w:rsid w:val="005E15CF"/>
    <w:rsid w:val="005E1F00"/>
    <w:rsid w:val="005E214F"/>
    <w:rsid w:val="005E2D17"/>
    <w:rsid w:val="005E304A"/>
    <w:rsid w:val="005E415F"/>
    <w:rsid w:val="005E472B"/>
    <w:rsid w:val="005E51A4"/>
    <w:rsid w:val="005E537F"/>
    <w:rsid w:val="005E561C"/>
    <w:rsid w:val="005E63A7"/>
    <w:rsid w:val="005E645D"/>
    <w:rsid w:val="005E64E6"/>
    <w:rsid w:val="005E6AE5"/>
    <w:rsid w:val="005E7190"/>
    <w:rsid w:val="005E7888"/>
    <w:rsid w:val="005E790B"/>
    <w:rsid w:val="005F0640"/>
    <w:rsid w:val="005F09F2"/>
    <w:rsid w:val="005F11D4"/>
    <w:rsid w:val="005F1852"/>
    <w:rsid w:val="005F1A05"/>
    <w:rsid w:val="005F1DD4"/>
    <w:rsid w:val="005F201F"/>
    <w:rsid w:val="005F2A55"/>
    <w:rsid w:val="005F34BC"/>
    <w:rsid w:val="005F3D0D"/>
    <w:rsid w:val="005F401C"/>
    <w:rsid w:val="005F4AE8"/>
    <w:rsid w:val="005F4EED"/>
    <w:rsid w:val="005F5267"/>
    <w:rsid w:val="005F5E9B"/>
    <w:rsid w:val="005F7967"/>
    <w:rsid w:val="006003BC"/>
    <w:rsid w:val="006005B1"/>
    <w:rsid w:val="00600881"/>
    <w:rsid w:val="00600884"/>
    <w:rsid w:val="006011C2"/>
    <w:rsid w:val="00601F5F"/>
    <w:rsid w:val="00602943"/>
    <w:rsid w:val="00602C96"/>
    <w:rsid w:val="00603E80"/>
    <w:rsid w:val="006045B9"/>
    <w:rsid w:val="0060619C"/>
    <w:rsid w:val="00607104"/>
    <w:rsid w:val="006071A1"/>
    <w:rsid w:val="0060721B"/>
    <w:rsid w:val="006075FE"/>
    <w:rsid w:val="006076CD"/>
    <w:rsid w:val="00607AE2"/>
    <w:rsid w:val="00607B32"/>
    <w:rsid w:val="0061061B"/>
    <w:rsid w:val="006109AA"/>
    <w:rsid w:val="00610A27"/>
    <w:rsid w:val="00610FE4"/>
    <w:rsid w:val="006116CA"/>
    <w:rsid w:val="006121F3"/>
    <w:rsid w:val="006128AC"/>
    <w:rsid w:val="00612A0A"/>
    <w:rsid w:val="0061308E"/>
    <w:rsid w:val="006131BD"/>
    <w:rsid w:val="00613B66"/>
    <w:rsid w:val="00614160"/>
    <w:rsid w:val="006143D1"/>
    <w:rsid w:val="0061495B"/>
    <w:rsid w:val="006149D7"/>
    <w:rsid w:val="00614C62"/>
    <w:rsid w:val="00614D9C"/>
    <w:rsid w:val="00616456"/>
    <w:rsid w:val="00616F4E"/>
    <w:rsid w:val="0061799B"/>
    <w:rsid w:val="006179F0"/>
    <w:rsid w:val="00617C79"/>
    <w:rsid w:val="00617F34"/>
    <w:rsid w:val="00620B8A"/>
    <w:rsid w:val="00620F14"/>
    <w:rsid w:val="00621490"/>
    <w:rsid w:val="00621C87"/>
    <w:rsid w:val="00622B37"/>
    <w:rsid w:val="00622F7C"/>
    <w:rsid w:val="0062311A"/>
    <w:rsid w:val="00623AAA"/>
    <w:rsid w:val="00623CED"/>
    <w:rsid w:val="006243E4"/>
    <w:rsid w:val="00625B5B"/>
    <w:rsid w:val="00626A5B"/>
    <w:rsid w:val="006275D7"/>
    <w:rsid w:val="006279E1"/>
    <w:rsid w:val="00627B3F"/>
    <w:rsid w:val="0063011B"/>
    <w:rsid w:val="006302E1"/>
    <w:rsid w:val="006306A2"/>
    <w:rsid w:val="0063092B"/>
    <w:rsid w:val="00630A0D"/>
    <w:rsid w:val="00630B83"/>
    <w:rsid w:val="00630F17"/>
    <w:rsid w:val="00630F91"/>
    <w:rsid w:val="00631E9F"/>
    <w:rsid w:val="006321C8"/>
    <w:rsid w:val="0063292A"/>
    <w:rsid w:val="00632B7E"/>
    <w:rsid w:val="00632D90"/>
    <w:rsid w:val="00633944"/>
    <w:rsid w:val="0063398C"/>
    <w:rsid w:val="00633DBC"/>
    <w:rsid w:val="006346F4"/>
    <w:rsid w:val="00634A90"/>
    <w:rsid w:val="00634D57"/>
    <w:rsid w:val="00634FF2"/>
    <w:rsid w:val="0063538A"/>
    <w:rsid w:val="00636427"/>
    <w:rsid w:val="0063699E"/>
    <w:rsid w:val="0063720C"/>
    <w:rsid w:val="006375F5"/>
    <w:rsid w:val="006376B0"/>
    <w:rsid w:val="00640088"/>
    <w:rsid w:val="006403CE"/>
    <w:rsid w:val="00641409"/>
    <w:rsid w:val="0064151C"/>
    <w:rsid w:val="00641A93"/>
    <w:rsid w:val="00641AF4"/>
    <w:rsid w:val="00641B55"/>
    <w:rsid w:val="006422DD"/>
    <w:rsid w:val="006423EC"/>
    <w:rsid w:val="00642749"/>
    <w:rsid w:val="00642A26"/>
    <w:rsid w:val="00642FCA"/>
    <w:rsid w:val="00643E18"/>
    <w:rsid w:val="00644022"/>
    <w:rsid w:val="006449E1"/>
    <w:rsid w:val="00644A92"/>
    <w:rsid w:val="00644B6F"/>
    <w:rsid w:val="00645590"/>
    <w:rsid w:val="0064626B"/>
    <w:rsid w:val="00646CA4"/>
    <w:rsid w:val="00646E79"/>
    <w:rsid w:val="006478E3"/>
    <w:rsid w:val="006479D9"/>
    <w:rsid w:val="00647ADC"/>
    <w:rsid w:val="00650707"/>
    <w:rsid w:val="006508C7"/>
    <w:rsid w:val="00650DBE"/>
    <w:rsid w:val="0065138E"/>
    <w:rsid w:val="00651875"/>
    <w:rsid w:val="00651A7B"/>
    <w:rsid w:val="006521FB"/>
    <w:rsid w:val="006524AD"/>
    <w:rsid w:val="006527C0"/>
    <w:rsid w:val="00652842"/>
    <w:rsid w:val="006534B5"/>
    <w:rsid w:val="00653DB9"/>
    <w:rsid w:val="0065402D"/>
    <w:rsid w:val="00654288"/>
    <w:rsid w:val="00654857"/>
    <w:rsid w:val="006550F2"/>
    <w:rsid w:val="00655202"/>
    <w:rsid w:val="00655DBC"/>
    <w:rsid w:val="0065658B"/>
    <w:rsid w:val="006569B3"/>
    <w:rsid w:val="00656BE0"/>
    <w:rsid w:val="00656CA7"/>
    <w:rsid w:val="00656D59"/>
    <w:rsid w:val="0065705D"/>
    <w:rsid w:val="00660ED5"/>
    <w:rsid w:val="0066109A"/>
    <w:rsid w:val="006610E9"/>
    <w:rsid w:val="006611EE"/>
    <w:rsid w:val="00661400"/>
    <w:rsid w:val="00661EF1"/>
    <w:rsid w:val="00662462"/>
    <w:rsid w:val="0066253C"/>
    <w:rsid w:val="0066273A"/>
    <w:rsid w:val="00662B4F"/>
    <w:rsid w:val="00662E11"/>
    <w:rsid w:val="006638E9"/>
    <w:rsid w:val="006641FF"/>
    <w:rsid w:val="00665EA6"/>
    <w:rsid w:val="0066628C"/>
    <w:rsid w:val="006668B4"/>
    <w:rsid w:val="00666967"/>
    <w:rsid w:val="00666A37"/>
    <w:rsid w:val="00666C1E"/>
    <w:rsid w:val="0066706C"/>
    <w:rsid w:val="006671A2"/>
    <w:rsid w:val="006672CE"/>
    <w:rsid w:val="0066797E"/>
    <w:rsid w:val="006705C7"/>
    <w:rsid w:val="00671179"/>
    <w:rsid w:val="0067125F"/>
    <w:rsid w:val="00672018"/>
    <w:rsid w:val="00672180"/>
    <w:rsid w:val="00672447"/>
    <w:rsid w:val="006727BF"/>
    <w:rsid w:val="00672AB8"/>
    <w:rsid w:val="00672EEB"/>
    <w:rsid w:val="00673BF3"/>
    <w:rsid w:val="00674024"/>
    <w:rsid w:val="00674961"/>
    <w:rsid w:val="00674F15"/>
    <w:rsid w:val="006755AB"/>
    <w:rsid w:val="00675A72"/>
    <w:rsid w:val="00676EDF"/>
    <w:rsid w:val="00676FF0"/>
    <w:rsid w:val="00677A09"/>
    <w:rsid w:val="00677B54"/>
    <w:rsid w:val="00680A5F"/>
    <w:rsid w:val="00680B62"/>
    <w:rsid w:val="00680DCD"/>
    <w:rsid w:val="0068109F"/>
    <w:rsid w:val="0068112C"/>
    <w:rsid w:val="0068145D"/>
    <w:rsid w:val="00681A06"/>
    <w:rsid w:val="00681A88"/>
    <w:rsid w:val="00681D7A"/>
    <w:rsid w:val="00682A31"/>
    <w:rsid w:val="00682D9A"/>
    <w:rsid w:val="00683414"/>
    <w:rsid w:val="006836D8"/>
    <w:rsid w:val="00683741"/>
    <w:rsid w:val="00683944"/>
    <w:rsid w:val="00683EBE"/>
    <w:rsid w:val="00684ADB"/>
    <w:rsid w:val="00684B3E"/>
    <w:rsid w:val="00685639"/>
    <w:rsid w:val="00685A30"/>
    <w:rsid w:val="00685AF4"/>
    <w:rsid w:val="006862D9"/>
    <w:rsid w:val="00686372"/>
    <w:rsid w:val="00686E8F"/>
    <w:rsid w:val="006879F7"/>
    <w:rsid w:val="00687A33"/>
    <w:rsid w:val="00687BBF"/>
    <w:rsid w:val="00687F3D"/>
    <w:rsid w:val="006901C2"/>
    <w:rsid w:val="00690A20"/>
    <w:rsid w:val="00690CF1"/>
    <w:rsid w:val="006911BD"/>
    <w:rsid w:val="00692038"/>
    <w:rsid w:val="006943B7"/>
    <w:rsid w:val="00694C86"/>
    <w:rsid w:val="0069536A"/>
    <w:rsid w:val="006953F3"/>
    <w:rsid w:val="00695C21"/>
    <w:rsid w:val="00695DF8"/>
    <w:rsid w:val="00695FD5"/>
    <w:rsid w:val="00696E74"/>
    <w:rsid w:val="0069745F"/>
    <w:rsid w:val="00697C9B"/>
    <w:rsid w:val="006A000B"/>
    <w:rsid w:val="006A03F1"/>
    <w:rsid w:val="006A0566"/>
    <w:rsid w:val="006A0A39"/>
    <w:rsid w:val="006A0ADF"/>
    <w:rsid w:val="006A0B6A"/>
    <w:rsid w:val="006A0F06"/>
    <w:rsid w:val="006A179B"/>
    <w:rsid w:val="006A1CFB"/>
    <w:rsid w:val="006A203E"/>
    <w:rsid w:val="006A2BE5"/>
    <w:rsid w:val="006A37AF"/>
    <w:rsid w:val="006A3859"/>
    <w:rsid w:val="006A39B4"/>
    <w:rsid w:val="006A3AF8"/>
    <w:rsid w:val="006A3CBA"/>
    <w:rsid w:val="006A3D84"/>
    <w:rsid w:val="006A4116"/>
    <w:rsid w:val="006A4177"/>
    <w:rsid w:val="006A4D8D"/>
    <w:rsid w:val="006A5085"/>
    <w:rsid w:val="006A5616"/>
    <w:rsid w:val="006A5660"/>
    <w:rsid w:val="006A60BE"/>
    <w:rsid w:val="006A62A2"/>
    <w:rsid w:val="006A68FC"/>
    <w:rsid w:val="006A6C61"/>
    <w:rsid w:val="006A7039"/>
    <w:rsid w:val="006A70D2"/>
    <w:rsid w:val="006A7304"/>
    <w:rsid w:val="006A75E8"/>
    <w:rsid w:val="006A7AE2"/>
    <w:rsid w:val="006B0497"/>
    <w:rsid w:val="006B0714"/>
    <w:rsid w:val="006B07A6"/>
    <w:rsid w:val="006B082E"/>
    <w:rsid w:val="006B0A8A"/>
    <w:rsid w:val="006B0BED"/>
    <w:rsid w:val="006B1212"/>
    <w:rsid w:val="006B1AA2"/>
    <w:rsid w:val="006B1D08"/>
    <w:rsid w:val="006B25C9"/>
    <w:rsid w:val="006B29FF"/>
    <w:rsid w:val="006B43EF"/>
    <w:rsid w:val="006B5013"/>
    <w:rsid w:val="006B55AA"/>
    <w:rsid w:val="006B5969"/>
    <w:rsid w:val="006B5AFA"/>
    <w:rsid w:val="006B608E"/>
    <w:rsid w:val="006B630F"/>
    <w:rsid w:val="006B719F"/>
    <w:rsid w:val="006B7564"/>
    <w:rsid w:val="006B7AF6"/>
    <w:rsid w:val="006C220E"/>
    <w:rsid w:val="006C259F"/>
    <w:rsid w:val="006C25E1"/>
    <w:rsid w:val="006C2711"/>
    <w:rsid w:val="006C3628"/>
    <w:rsid w:val="006C380D"/>
    <w:rsid w:val="006C4583"/>
    <w:rsid w:val="006C4DD9"/>
    <w:rsid w:val="006C519E"/>
    <w:rsid w:val="006C5D48"/>
    <w:rsid w:val="006C5EEF"/>
    <w:rsid w:val="006C6424"/>
    <w:rsid w:val="006C6563"/>
    <w:rsid w:val="006C6688"/>
    <w:rsid w:val="006C75D2"/>
    <w:rsid w:val="006C7ACA"/>
    <w:rsid w:val="006C7C25"/>
    <w:rsid w:val="006C7C62"/>
    <w:rsid w:val="006D000F"/>
    <w:rsid w:val="006D02D1"/>
    <w:rsid w:val="006D0821"/>
    <w:rsid w:val="006D082A"/>
    <w:rsid w:val="006D0F06"/>
    <w:rsid w:val="006D0FB5"/>
    <w:rsid w:val="006D2415"/>
    <w:rsid w:val="006D461D"/>
    <w:rsid w:val="006D4C8E"/>
    <w:rsid w:val="006D4F4A"/>
    <w:rsid w:val="006D5550"/>
    <w:rsid w:val="006D589C"/>
    <w:rsid w:val="006D5E93"/>
    <w:rsid w:val="006D6ADE"/>
    <w:rsid w:val="006D7FB4"/>
    <w:rsid w:val="006E06B1"/>
    <w:rsid w:val="006E146F"/>
    <w:rsid w:val="006E16C2"/>
    <w:rsid w:val="006E1898"/>
    <w:rsid w:val="006E20C7"/>
    <w:rsid w:val="006E337B"/>
    <w:rsid w:val="006E34CF"/>
    <w:rsid w:val="006E3877"/>
    <w:rsid w:val="006E4565"/>
    <w:rsid w:val="006E46B4"/>
    <w:rsid w:val="006E495C"/>
    <w:rsid w:val="006E5B5E"/>
    <w:rsid w:val="006E5CB3"/>
    <w:rsid w:val="006E6039"/>
    <w:rsid w:val="006E6F94"/>
    <w:rsid w:val="006E70AF"/>
    <w:rsid w:val="006E70EE"/>
    <w:rsid w:val="006E7F18"/>
    <w:rsid w:val="006F18D5"/>
    <w:rsid w:val="006F18EA"/>
    <w:rsid w:val="006F1F64"/>
    <w:rsid w:val="006F2E6A"/>
    <w:rsid w:val="006F38C5"/>
    <w:rsid w:val="006F3EE3"/>
    <w:rsid w:val="006F3FDD"/>
    <w:rsid w:val="006F4432"/>
    <w:rsid w:val="006F4908"/>
    <w:rsid w:val="006F4E04"/>
    <w:rsid w:val="006F53E2"/>
    <w:rsid w:val="006F566E"/>
    <w:rsid w:val="006F5C8F"/>
    <w:rsid w:val="006F6A64"/>
    <w:rsid w:val="00700105"/>
    <w:rsid w:val="00700200"/>
    <w:rsid w:val="007003EF"/>
    <w:rsid w:val="0070087B"/>
    <w:rsid w:val="00700AD4"/>
    <w:rsid w:val="00702B01"/>
    <w:rsid w:val="007032D6"/>
    <w:rsid w:val="00703989"/>
    <w:rsid w:val="00703D6E"/>
    <w:rsid w:val="00703E10"/>
    <w:rsid w:val="00703E1F"/>
    <w:rsid w:val="00704432"/>
    <w:rsid w:val="007044A9"/>
    <w:rsid w:val="007045BA"/>
    <w:rsid w:val="007050E0"/>
    <w:rsid w:val="007053F6"/>
    <w:rsid w:val="0070550E"/>
    <w:rsid w:val="00705C44"/>
    <w:rsid w:val="00706548"/>
    <w:rsid w:val="007065C5"/>
    <w:rsid w:val="007072D1"/>
    <w:rsid w:val="00707A57"/>
    <w:rsid w:val="00707DD5"/>
    <w:rsid w:val="00707EC9"/>
    <w:rsid w:val="0071018C"/>
    <w:rsid w:val="00710223"/>
    <w:rsid w:val="0071054F"/>
    <w:rsid w:val="0071077A"/>
    <w:rsid w:val="00710788"/>
    <w:rsid w:val="00711836"/>
    <w:rsid w:val="00711D75"/>
    <w:rsid w:val="00712223"/>
    <w:rsid w:val="007122F9"/>
    <w:rsid w:val="00712549"/>
    <w:rsid w:val="007125B3"/>
    <w:rsid w:val="00712919"/>
    <w:rsid w:val="007130CA"/>
    <w:rsid w:val="007137C5"/>
    <w:rsid w:val="00713D89"/>
    <w:rsid w:val="00714B56"/>
    <w:rsid w:val="00714D42"/>
    <w:rsid w:val="00714D4D"/>
    <w:rsid w:val="00715429"/>
    <w:rsid w:val="00715A51"/>
    <w:rsid w:val="00715C9E"/>
    <w:rsid w:val="00715F0A"/>
    <w:rsid w:val="00716B4F"/>
    <w:rsid w:val="00717923"/>
    <w:rsid w:val="007204CC"/>
    <w:rsid w:val="00720533"/>
    <w:rsid w:val="00720826"/>
    <w:rsid w:val="007209E4"/>
    <w:rsid w:val="007213B0"/>
    <w:rsid w:val="00721480"/>
    <w:rsid w:val="007217F1"/>
    <w:rsid w:val="007218E9"/>
    <w:rsid w:val="00721915"/>
    <w:rsid w:val="00721BC0"/>
    <w:rsid w:val="00721D5A"/>
    <w:rsid w:val="00722052"/>
    <w:rsid w:val="0072272E"/>
    <w:rsid w:val="00723FEC"/>
    <w:rsid w:val="0072409C"/>
    <w:rsid w:val="00724AC6"/>
    <w:rsid w:val="0072551E"/>
    <w:rsid w:val="0072552C"/>
    <w:rsid w:val="007256DA"/>
    <w:rsid w:val="00725846"/>
    <w:rsid w:val="00725AE0"/>
    <w:rsid w:val="00725B1F"/>
    <w:rsid w:val="007267E5"/>
    <w:rsid w:val="007269CC"/>
    <w:rsid w:val="007272E4"/>
    <w:rsid w:val="0072770B"/>
    <w:rsid w:val="00727AC5"/>
    <w:rsid w:val="00730C71"/>
    <w:rsid w:val="00730CAA"/>
    <w:rsid w:val="00730D60"/>
    <w:rsid w:val="00731038"/>
    <w:rsid w:val="00731E4D"/>
    <w:rsid w:val="007324B6"/>
    <w:rsid w:val="00732629"/>
    <w:rsid w:val="00732EC0"/>
    <w:rsid w:val="00733332"/>
    <w:rsid w:val="0073348E"/>
    <w:rsid w:val="00734068"/>
    <w:rsid w:val="00734B01"/>
    <w:rsid w:val="0073531F"/>
    <w:rsid w:val="007354AF"/>
    <w:rsid w:val="0073569F"/>
    <w:rsid w:val="00735A54"/>
    <w:rsid w:val="00736912"/>
    <w:rsid w:val="00737023"/>
    <w:rsid w:val="00737160"/>
    <w:rsid w:val="007374FE"/>
    <w:rsid w:val="00737A9C"/>
    <w:rsid w:val="0074015A"/>
    <w:rsid w:val="0074164F"/>
    <w:rsid w:val="00741D37"/>
    <w:rsid w:val="007424C8"/>
    <w:rsid w:val="00743427"/>
    <w:rsid w:val="0074482A"/>
    <w:rsid w:val="00744D7B"/>
    <w:rsid w:val="00744F6D"/>
    <w:rsid w:val="00745470"/>
    <w:rsid w:val="00745653"/>
    <w:rsid w:val="00745F5B"/>
    <w:rsid w:val="00746292"/>
    <w:rsid w:val="0074686D"/>
    <w:rsid w:val="00747DE7"/>
    <w:rsid w:val="00751598"/>
    <w:rsid w:val="007520BE"/>
    <w:rsid w:val="00752607"/>
    <w:rsid w:val="0075293B"/>
    <w:rsid w:val="00752CA6"/>
    <w:rsid w:val="00754982"/>
    <w:rsid w:val="00754BF4"/>
    <w:rsid w:val="00754DBE"/>
    <w:rsid w:val="007552C2"/>
    <w:rsid w:val="00755970"/>
    <w:rsid w:val="00755EA4"/>
    <w:rsid w:val="00756877"/>
    <w:rsid w:val="00757102"/>
    <w:rsid w:val="007573A5"/>
    <w:rsid w:val="00757717"/>
    <w:rsid w:val="00757FE2"/>
    <w:rsid w:val="0076135B"/>
    <w:rsid w:val="00761EF4"/>
    <w:rsid w:val="00762621"/>
    <w:rsid w:val="00763308"/>
    <w:rsid w:val="00763346"/>
    <w:rsid w:val="00763B93"/>
    <w:rsid w:val="007641DB"/>
    <w:rsid w:val="0076548E"/>
    <w:rsid w:val="007665CF"/>
    <w:rsid w:val="00766C17"/>
    <w:rsid w:val="00767188"/>
    <w:rsid w:val="00767B4F"/>
    <w:rsid w:val="00767C1D"/>
    <w:rsid w:val="007705C6"/>
    <w:rsid w:val="00770707"/>
    <w:rsid w:val="0077117E"/>
    <w:rsid w:val="00771AE4"/>
    <w:rsid w:val="00771B64"/>
    <w:rsid w:val="00771D36"/>
    <w:rsid w:val="00772377"/>
    <w:rsid w:val="00772FB0"/>
    <w:rsid w:val="00773196"/>
    <w:rsid w:val="007736E1"/>
    <w:rsid w:val="00773984"/>
    <w:rsid w:val="007739EA"/>
    <w:rsid w:val="00773BFD"/>
    <w:rsid w:val="00773CF5"/>
    <w:rsid w:val="0077477A"/>
    <w:rsid w:val="00774783"/>
    <w:rsid w:val="0077489E"/>
    <w:rsid w:val="00774F60"/>
    <w:rsid w:val="0077519A"/>
    <w:rsid w:val="0077542B"/>
    <w:rsid w:val="00775F8D"/>
    <w:rsid w:val="00776414"/>
    <w:rsid w:val="00776745"/>
    <w:rsid w:val="00777559"/>
    <w:rsid w:val="00777DDA"/>
    <w:rsid w:val="00780271"/>
    <w:rsid w:val="00780408"/>
    <w:rsid w:val="00780B23"/>
    <w:rsid w:val="00780D0E"/>
    <w:rsid w:val="00781474"/>
    <w:rsid w:val="00781A9C"/>
    <w:rsid w:val="00781B77"/>
    <w:rsid w:val="00782554"/>
    <w:rsid w:val="00782789"/>
    <w:rsid w:val="00782A3E"/>
    <w:rsid w:val="00782CE0"/>
    <w:rsid w:val="00782EA3"/>
    <w:rsid w:val="00782F08"/>
    <w:rsid w:val="0078323D"/>
    <w:rsid w:val="007836EE"/>
    <w:rsid w:val="007843BC"/>
    <w:rsid w:val="00784A79"/>
    <w:rsid w:val="00784EE5"/>
    <w:rsid w:val="00785786"/>
    <w:rsid w:val="0078598E"/>
    <w:rsid w:val="007861F4"/>
    <w:rsid w:val="00786CD9"/>
    <w:rsid w:val="00786E18"/>
    <w:rsid w:val="00787762"/>
    <w:rsid w:val="007902A4"/>
    <w:rsid w:val="0079058E"/>
    <w:rsid w:val="00790C22"/>
    <w:rsid w:val="007917A4"/>
    <w:rsid w:val="007924C1"/>
    <w:rsid w:val="00792EE6"/>
    <w:rsid w:val="007931CE"/>
    <w:rsid w:val="00793471"/>
    <w:rsid w:val="00793BDE"/>
    <w:rsid w:val="007953F9"/>
    <w:rsid w:val="007955A5"/>
    <w:rsid w:val="00795806"/>
    <w:rsid w:val="00795ECF"/>
    <w:rsid w:val="00796C03"/>
    <w:rsid w:val="00796FA4"/>
    <w:rsid w:val="0079753B"/>
    <w:rsid w:val="007A06AF"/>
    <w:rsid w:val="007A0ABA"/>
    <w:rsid w:val="007A1076"/>
    <w:rsid w:val="007A2141"/>
    <w:rsid w:val="007A2E26"/>
    <w:rsid w:val="007A342E"/>
    <w:rsid w:val="007A3950"/>
    <w:rsid w:val="007A3F71"/>
    <w:rsid w:val="007A4128"/>
    <w:rsid w:val="007A4DCE"/>
    <w:rsid w:val="007A5520"/>
    <w:rsid w:val="007A5940"/>
    <w:rsid w:val="007A5EF5"/>
    <w:rsid w:val="007A618F"/>
    <w:rsid w:val="007A655E"/>
    <w:rsid w:val="007A6DCD"/>
    <w:rsid w:val="007A6F84"/>
    <w:rsid w:val="007A76E2"/>
    <w:rsid w:val="007A791C"/>
    <w:rsid w:val="007A7F32"/>
    <w:rsid w:val="007AA05A"/>
    <w:rsid w:val="007B035E"/>
    <w:rsid w:val="007B053A"/>
    <w:rsid w:val="007B1334"/>
    <w:rsid w:val="007B15FB"/>
    <w:rsid w:val="007B170C"/>
    <w:rsid w:val="007B1B9F"/>
    <w:rsid w:val="007B1CF8"/>
    <w:rsid w:val="007B1EA5"/>
    <w:rsid w:val="007B208A"/>
    <w:rsid w:val="007B22B2"/>
    <w:rsid w:val="007B25CC"/>
    <w:rsid w:val="007B313C"/>
    <w:rsid w:val="007B3898"/>
    <w:rsid w:val="007B3F7D"/>
    <w:rsid w:val="007B412F"/>
    <w:rsid w:val="007B4D4C"/>
    <w:rsid w:val="007B56E2"/>
    <w:rsid w:val="007B5D9F"/>
    <w:rsid w:val="007B5E15"/>
    <w:rsid w:val="007B62EB"/>
    <w:rsid w:val="007B68FB"/>
    <w:rsid w:val="007B7B55"/>
    <w:rsid w:val="007C0E89"/>
    <w:rsid w:val="007C1398"/>
    <w:rsid w:val="007C1469"/>
    <w:rsid w:val="007C1AFF"/>
    <w:rsid w:val="007C26C7"/>
    <w:rsid w:val="007C2B8E"/>
    <w:rsid w:val="007C2BE4"/>
    <w:rsid w:val="007C2DFC"/>
    <w:rsid w:val="007C3B05"/>
    <w:rsid w:val="007C4726"/>
    <w:rsid w:val="007C4AE6"/>
    <w:rsid w:val="007C4C21"/>
    <w:rsid w:val="007C5592"/>
    <w:rsid w:val="007C5662"/>
    <w:rsid w:val="007C5C24"/>
    <w:rsid w:val="007C5C3E"/>
    <w:rsid w:val="007C5FBE"/>
    <w:rsid w:val="007C7D1F"/>
    <w:rsid w:val="007D15E9"/>
    <w:rsid w:val="007D15EE"/>
    <w:rsid w:val="007D18CC"/>
    <w:rsid w:val="007D1E48"/>
    <w:rsid w:val="007D21E1"/>
    <w:rsid w:val="007D2D11"/>
    <w:rsid w:val="007D2EAC"/>
    <w:rsid w:val="007D2EFB"/>
    <w:rsid w:val="007D33AE"/>
    <w:rsid w:val="007D33E9"/>
    <w:rsid w:val="007D3702"/>
    <w:rsid w:val="007D39F0"/>
    <w:rsid w:val="007D460B"/>
    <w:rsid w:val="007D4658"/>
    <w:rsid w:val="007D4FFD"/>
    <w:rsid w:val="007D574B"/>
    <w:rsid w:val="007D5ACE"/>
    <w:rsid w:val="007D5C41"/>
    <w:rsid w:val="007D5C9E"/>
    <w:rsid w:val="007D5D17"/>
    <w:rsid w:val="007D6289"/>
    <w:rsid w:val="007D6F33"/>
    <w:rsid w:val="007D6F64"/>
    <w:rsid w:val="007D707F"/>
    <w:rsid w:val="007D73A8"/>
    <w:rsid w:val="007D73E0"/>
    <w:rsid w:val="007D7854"/>
    <w:rsid w:val="007D7D55"/>
    <w:rsid w:val="007D7F6A"/>
    <w:rsid w:val="007E01D0"/>
    <w:rsid w:val="007E0318"/>
    <w:rsid w:val="007E090E"/>
    <w:rsid w:val="007E0A3C"/>
    <w:rsid w:val="007E1206"/>
    <w:rsid w:val="007E127B"/>
    <w:rsid w:val="007E19E7"/>
    <w:rsid w:val="007E1A12"/>
    <w:rsid w:val="007E1EB7"/>
    <w:rsid w:val="007E3296"/>
    <w:rsid w:val="007E3BE5"/>
    <w:rsid w:val="007E3DBF"/>
    <w:rsid w:val="007E3FA0"/>
    <w:rsid w:val="007E41C3"/>
    <w:rsid w:val="007E420F"/>
    <w:rsid w:val="007E42E7"/>
    <w:rsid w:val="007E4513"/>
    <w:rsid w:val="007E52E5"/>
    <w:rsid w:val="007E5A31"/>
    <w:rsid w:val="007E6014"/>
    <w:rsid w:val="007E63DE"/>
    <w:rsid w:val="007E67A4"/>
    <w:rsid w:val="007E69F8"/>
    <w:rsid w:val="007E6B8D"/>
    <w:rsid w:val="007E787B"/>
    <w:rsid w:val="007F03C9"/>
    <w:rsid w:val="007F0BCE"/>
    <w:rsid w:val="007F0E00"/>
    <w:rsid w:val="007F0F50"/>
    <w:rsid w:val="007F11EA"/>
    <w:rsid w:val="007F1760"/>
    <w:rsid w:val="007F18B7"/>
    <w:rsid w:val="007F18DF"/>
    <w:rsid w:val="007F1A5A"/>
    <w:rsid w:val="007F1B5C"/>
    <w:rsid w:val="007F1BEF"/>
    <w:rsid w:val="007F1DF4"/>
    <w:rsid w:val="007F1FDA"/>
    <w:rsid w:val="007F4382"/>
    <w:rsid w:val="007F45D9"/>
    <w:rsid w:val="007F4C65"/>
    <w:rsid w:val="007F516A"/>
    <w:rsid w:val="007F52EC"/>
    <w:rsid w:val="007F5331"/>
    <w:rsid w:val="007F59D9"/>
    <w:rsid w:val="007F5B5E"/>
    <w:rsid w:val="007F5C62"/>
    <w:rsid w:val="007F5D37"/>
    <w:rsid w:val="007F624F"/>
    <w:rsid w:val="007F6499"/>
    <w:rsid w:val="007F6692"/>
    <w:rsid w:val="007F6807"/>
    <w:rsid w:val="007F7490"/>
    <w:rsid w:val="007F7D64"/>
    <w:rsid w:val="00800174"/>
    <w:rsid w:val="008009DB"/>
    <w:rsid w:val="008016BB"/>
    <w:rsid w:val="00801965"/>
    <w:rsid w:val="0080298E"/>
    <w:rsid w:val="008033A4"/>
    <w:rsid w:val="00803523"/>
    <w:rsid w:val="008035B1"/>
    <w:rsid w:val="00804A4E"/>
    <w:rsid w:val="00804A60"/>
    <w:rsid w:val="00804D1E"/>
    <w:rsid w:val="008056AC"/>
    <w:rsid w:val="00805773"/>
    <w:rsid w:val="00805D5E"/>
    <w:rsid w:val="00806B13"/>
    <w:rsid w:val="00806B9C"/>
    <w:rsid w:val="00806BB4"/>
    <w:rsid w:val="00806F5E"/>
    <w:rsid w:val="00807048"/>
    <w:rsid w:val="0080745A"/>
    <w:rsid w:val="00807813"/>
    <w:rsid w:val="00807FC3"/>
    <w:rsid w:val="00810331"/>
    <w:rsid w:val="008103A6"/>
    <w:rsid w:val="00810F6F"/>
    <w:rsid w:val="00811943"/>
    <w:rsid w:val="00812047"/>
    <w:rsid w:val="00812475"/>
    <w:rsid w:val="008125D4"/>
    <w:rsid w:val="0081263F"/>
    <w:rsid w:val="008126BB"/>
    <w:rsid w:val="00812C1D"/>
    <w:rsid w:val="00812CF5"/>
    <w:rsid w:val="008135B2"/>
    <w:rsid w:val="008149E5"/>
    <w:rsid w:val="00814C3F"/>
    <w:rsid w:val="00814CD2"/>
    <w:rsid w:val="00815F96"/>
    <w:rsid w:val="0081623D"/>
    <w:rsid w:val="00816C48"/>
    <w:rsid w:val="00817678"/>
    <w:rsid w:val="00817891"/>
    <w:rsid w:val="00817E3C"/>
    <w:rsid w:val="00817E95"/>
    <w:rsid w:val="00820BB2"/>
    <w:rsid w:val="008218CC"/>
    <w:rsid w:val="00821B72"/>
    <w:rsid w:val="00821E18"/>
    <w:rsid w:val="0082267C"/>
    <w:rsid w:val="00822741"/>
    <w:rsid w:val="008231EE"/>
    <w:rsid w:val="00823621"/>
    <w:rsid w:val="00823BFD"/>
    <w:rsid w:val="00824D6D"/>
    <w:rsid w:val="0082523B"/>
    <w:rsid w:val="00825261"/>
    <w:rsid w:val="008259E7"/>
    <w:rsid w:val="0082655F"/>
    <w:rsid w:val="008268EE"/>
    <w:rsid w:val="008269E8"/>
    <w:rsid w:val="00826A89"/>
    <w:rsid w:val="00826BE5"/>
    <w:rsid w:val="008274B2"/>
    <w:rsid w:val="008279AB"/>
    <w:rsid w:val="008309C5"/>
    <w:rsid w:val="00830E8C"/>
    <w:rsid w:val="00830F13"/>
    <w:rsid w:val="008316FC"/>
    <w:rsid w:val="00831E06"/>
    <w:rsid w:val="0083267D"/>
    <w:rsid w:val="00832855"/>
    <w:rsid w:val="00832AD5"/>
    <w:rsid w:val="0083390E"/>
    <w:rsid w:val="00833C41"/>
    <w:rsid w:val="00833EA2"/>
    <w:rsid w:val="00833F6A"/>
    <w:rsid w:val="00834684"/>
    <w:rsid w:val="00834D19"/>
    <w:rsid w:val="008353C1"/>
    <w:rsid w:val="00835608"/>
    <w:rsid w:val="00836D6D"/>
    <w:rsid w:val="00840AE3"/>
    <w:rsid w:val="00840BB3"/>
    <w:rsid w:val="00840C78"/>
    <w:rsid w:val="00840EAC"/>
    <w:rsid w:val="00841870"/>
    <w:rsid w:val="0084268C"/>
    <w:rsid w:val="0084315B"/>
    <w:rsid w:val="00843198"/>
    <w:rsid w:val="008435F4"/>
    <w:rsid w:val="00843858"/>
    <w:rsid w:val="00844369"/>
    <w:rsid w:val="008443D0"/>
    <w:rsid w:val="00844AB9"/>
    <w:rsid w:val="00845AAE"/>
    <w:rsid w:val="00845FAF"/>
    <w:rsid w:val="0084641C"/>
    <w:rsid w:val="00846B93"/>
    <w:rsid w:val="008478D7"/>
    <w:rsid w:val="00847A0A"/>
    <w:rsid w:val="00847DCA"/>
    <w:rsid w:val="00847F97"/>
    <w:rsid w:val="0085018D"/>
    <w:rsid w:val="00850C0A"/>
    <w:rsid w:val="008521E9"/>
    <w:rsid w:val="0085261F"/>
    <w:rsid w:val="0085298C"/>
    <w:rsid w:val="00853123"/>
    <w:rsid w:val="008533BC"/>
    <w:rsid w:val="008541D1"/>
    <w:rsid w:val="00854518"/>
    <w:rsid w:val="00854C6B"/>
    <w:rsid w:val="0085516D"/>
    <w:rsid w:val="008553F8"/>
    <w:rsid w:val="008556C3"/>
    <w:rsid w:val="00856399"/>
    <w:rsid w:val="008563FC"/>
    <w:rsid w:val="00856640"/>
    <w:rsid w:val="00856989"/>
    <w:rsid w:val="00856C16"/>
    <w:rsid w:val="00856DA0"/>
    <w:rsid w:val="00857721"/>
    <w:rsid w:val="008605D9"/>
    <w:rsid w:val="00860609"/>
    <w:rsid w:val="008606F6"/>
    <w:rsid w:val="00860BFE"/>
    <w:rsid w:val="00861AEB"/>
    <w:rsid w:val="00861CA7"/>
    <w:rsid w:val="00861F85"/>
    <w:rsid w:val="008629AD"/>
    <w:rsid w:val="008635DC"/>
    <w:rsid w:val="00864090"/>
    <w:rsid w:val="008640A6"/>
    <w:rsid w:val="008643E6"/>
    <w:rsid w:val="00864EFF"/>
    <w:rsid w:val="00865368"/>
    <w:rsid w:val="008654B3"/>
    <w:rsid w:val="008657C5"/>
    <w:rsid w:val="00865D0A"/>
    <w:rsid w:val="0086617C"/>
    <w:rsid w:val="00866428"/>
    <w:rsid w:val="008666EB"/>
    <w:rsid w:val="008667B9"/>
    <w:rsid w:val="00870224"/>
    <w:rsid w:val="008702A0"/>
    <w:rsid w:val="0087077E"/>
    <w:rsid w:val="00871305"/>
    <w:rsid w:val="00871BE7"/>
    <w:rsid w:val="00871CCA"/>
    <w:rsid w:val="0087289A"/>
    <w:rsid w:val="00872C78"/>
    <w:rsid w:val="00873229"/>
    <w:rsid w:val="008736C3"/>
    <w:rsid w:val="008738A9"/>
    <w:rsid w:val="00873AD8"/>
    <w:rsid w:val="00874C37"/>
    <w:rsid w:val="00874F2E"/>
    <w:rsid w:val="00875043"/>
    <w:rsid w:val="008753C3"/>
    <w:rsid w:val="00875422"/>
    <w:rsid w:val="008756E8"/>
    <w:rsid w:val="00875BA4"/>
    <w:rsid w:val="00875FBD"/>
    <w:rsid w:val="008760F8"/>
    <w:rsid w:val="0087692B"/>
    <w:rsid w:val="008775DF"/>
    <w:rsid w:val="00880786"/>
    <w:rsid w:val="008809FB"/>
    <w:rsid w:val="00880A85"/>
    <w:rsid w:val="00880B51"/>
    <w:rsid w:val="0088121B"/>
    <w:rsid w:val="0088151F"/>
    <w:rsid w:val="00881AF1"/>
    <w:rsid w:val="00881E28"/>
    <w:rsid w:val="00882587"/>
    <w:rsid w:val="008827CA"/>
    <w:rsid w:val="00882A5A"/>
    <w:rsid w:val="008835E1"/>
    <w:rsid w:val="0088365C"/>
    <w:rsid w:val="008848D9"/>
    <w:rsid w:val="00884EA1"/>
    <w:rsid w:val="008852AE"/>
    <w:rsid w:val="008868BA"/>
    <w:rsid w:val="00886B80"/>
    <w:rsid w:val="008872A9"/>
    <w:rsid w:val="00887650"/>
    <w:rsid w:val="008878C5"/>
    <w:rsid w:val="00887EBB"/>
    <w:rsid w:val="00890224"/>
    <w:rsid w:val="008908A6"/>
    <w:rsid w:val="00890C5F"/>
    <w:rsid w:val="0089185C"/>
    <w:rsid w:val="00892516"/>
    <w:rsid w:val="008929D6"/>
    <w:rsid w:val="00892B88"/>
    <w:rsid w:val="008936CF"/>
    <w:rsid w:val="00893828"/>
    <w:rsid w:val="0089434D"/>
    <w:rsid w:val="00894612"/>
    <w:rsid w:val="0089464B"/>
    <w:rsid w:val="00894712"/>
    <w:rsid w:val="00894EA8"/>
    <w:rsid w:val="00895015"/>
    <w:rsid w:val="0089554A"/>
    <w:rsid w:val="008955F1"/>
    <w:rsid w:val="00895B89"/>
    <w:rsid w:val="00895D40"/>
    <w:rsid w:val="00896B5B"/>
    <w:rsid w:val="0089737F"/>
    <w:rsid w:val="0089754B"/>
    <w:rsid w:val="0089757D"/>
    <w:rsid w:val="008A020D"/>
    <w:rsid w:val="008A0C84"/>
    <w:rsid w:val="008A126D"/>
    <w:rsid w:val="008A136F"/>
    <w:rsid w:val="008A1596"/>
    <w:rsid w:val="008A1978"/>
    <w:rsid w:val="008A1FB2"/>
    <w:rsid w:val="008A2491"/>
    <w:rsid w:val="008A3489"/>
    <w:rsid w:val="008A3BCE"/>
    <w:rsid w:val="008A446E"/>
    <w:rsid w:val="008A48D5"/>
    <w:rsid w:val="008A4A5C"/>
    <w:rsid w:val="008A58F3"/>
    <w:rsid w:val="008A5A13"/>
    <w:rsid w:val="008A681C"/>
    <w:rsid w:val="008A68C5"/>
    <w:rsid w:val="008A6993"/>
    <w:rsid w:val="008A6B1D"/>
    <w:rsid w:val="008A71B4"/>
    <w:rsid w:val="008A7846"/>
    <w:rsid w:val="008A7887"/>
    <w:rsid w:val="008A7AB1"/>
    <w:rsid w:val="008A7EF5"/>
    <w:rsid w:val="008B0B21"/>
    <w:rsid w:val="008B0C4A"/>
    <w:rsid w:val="008B0EA3"/>
    <w:rsid w:val="008B15E8"/>
    <w:rsid w:val="008B1A7C"/>
    <w:rsid w:val="008B2857"/>
    <w:rsid w:val="008B2899"/>
    <w:rsid w:val="008B38DA"/>
    <w:rsid w:val="008B3C9B"/>
    <w:rsid w:val="008B3D1A"/>
    <w:rsid w:val="008B5AF0"/>
    <w:rsid w:val="008B5E98"/>
    <w:rsid w:val="008B5F93"/>
    <w:rsid w:val="008B6832"/>
    <w:rsid w:val="008B7490"/>
    <w:rsid w:val="008B7C68"/>
    <w:rsid w:val="008B7DA4"/>
    <w:rsid w:val="008B7F73"/>
    <w:rsid w:val="008C0F21"/>
    <w:rsid w:val="008C10F9"/>
    <w:rsid w:val="008C1414"/>
    <w:rsid w:val="008C1584"/>
    <w:rsid w:val="008C24ED"/>
    <w:rsid w:val="008C2BDA"/>
    <w:rsid w:val="008C2E83"/>
    <w:rsid w:val="008C2EA7"/>
    <w:rsid w:val="008C3823"/>
    <w:rsid w:val="008C46DA"/>
    <w:rsid w:val="008C51DB"/>
    <w:rsid w:val="008C53E1"/>
    <w:rsid w:val="008C59FF"/>
    <w:rsid w:val="008C6C34"/>
    <w:rsid w:val="008C6E73"/>
    <w:rsid w:val="008C7339"/>
    <w:rsid w:val="008C75C5"/>
    <w:rsid w:val="008C778A"/>
    <w:rsid w:val="008C7D66"/>
    <w:rsid w:val="008D07FE"/>
    <w:rsid w:val="008D16EE"/>
    <w:rsid w:val="008D19F5"/>
    <w:rsid w:val="008D21F1"/>
    <w:rsid w:val="008D2608"/>
    <w:rsid w:val="008D2622"/>
    <w:rsid w:val="008D268F"/>
    <w:rsid w:val="008D2A28"/>
    <w:rsid w:val="008D2D3B"/>
    <w:rsid w:val="008D3051"/>
    <w:rsid w:val="008D31F4"/>
    <w:rsid w:val="008D32DF"/>
    <w:rsid w:val="008D3CAA"/>
    <w:rsid w:val="008D3F91"/>
    <w:rsid w:val="008D4261"/>
    <w:rsid w:val="008D46A6"/>
    <w:rsid w:val="008D4F51"/>
    <w:rsid w:val="008D4F9F"/>
    <w:rsid w:val="008D510B"/>
    <w:rsid w:val="008D5EDA"/>
    <w:rsid w:val="008D6095"/>
    <w:rsid w:val="008D6613"/>
    <w:rsid w:val="008D67BF"/>
    <w:rsid w:val="008D71BC"/>
    <w:rsid w:val="008D75BB"/>
    <w:rsid w:val="008D7AE6"/>
    <w:rsid w:val="008D7C2E"/>
    <w:rsid w:val="008E03C8"/>
    <w:rsid w:val="008E078E"/>
    <w:rsid w:val="008E0A37"/>
    <w:rsid w:val="008E0AFE"/>
    <w:rsid w:val="008E0B91"/>
    <w:rsid w:val="008E0E51"/>
    <w:rsid w:val="008E0FF6"/>
    <w:rsid w:val="008E132F"/>
    <w:rsid w:val="008E14D5"/>
    <w:rsid w:val="008E176D"/>
    <w:rsid w:val="008E1B1C"/>
    <w:rsid w:val="008E2459"/>
    <w:rsid w:val="008E267C"/>
    <w:rsid w:val="008E2C8D"/>
    <w:rsid w:val="008E2D5A"/>
    <w:rsid w:val="008E342D"/>
    <w:rsid w:val="008E3BC6"/>
    <w:rsid w:val="008E41F1"/>
    <w:rsid w:val="008E4247"/>
    <w:rsid w:val="008E4936"/>
    <w:rsid w:val="008E6116"/>
    <w:rsid w:val="008E61EA"/>
    <w:rsid w:val="008E7DF6"/>
    <w:rsid w:val="008E7E67"/>
    <w:rsid w:val="008F02F9"/>
    <w:rsid w:val="008F040F"/>
    <w:rsid w:val="008F0591"/>
    <w:rsid w:val="008F10DD"/>
    <w:rsid w:val="008F12B7"/>
    <w:rsid w:val="008F13D8"/>
    <w:rsid w:val="008F2B1A"/>
    <w:rsid w:val="008F2EAF"/>
    <w:rsid w:val="008F2F0B"/>
    <w:rsid w:val="008F36DD"/>
    <w:rsid w:val="008F3EAC"/>
    <w:rsid w:val="008F41C9"/>
    <w:rsid w:val="008F44EF"/>
    <w:rsid w:val="008F56A9"/>
    <w:rsid w:val="008F58E0"/>
    <w:rsid w:val="008F5ECA"/>
    <w:rsid w:val="008F6258"/>
    <w:rsid w:val="008F66EC"/>
    <w:rsid w:val="008F6E0B"/>
    <w:rsid w:val="008F7AD8"/>
    <w:rsid w:val="008F7AF2"/>
    <w:rsid w:val="008F7CFB"/>
    <w:rsid w:val="009004FA"/>
    <w:rsid w:val="00900530"/>
    <w:rsid w:val="00900768"/>
    <w:rsid w:val="00900A34"/>
    <w:rsid w:val="00900D13"/>
    <w:rsid w:val="00900FF5"/>
    <w:rsid w:val="009011BC"/>
    <w:rsid w:val="00901393"/>
    <w:rsid w:val="009026E8"/>
    <w:rsid w:val="00902748"/>
    <w:rsid w:val="00903274"/>
    <w:rsid w:val="009032E5"/>
    <w:rsid w:val="009039DA"/>
    <w:rsid w:val="00903B5F"/>
    <w:rsid w:val="00903BB7"/>
    <w:rsid w:val="00903E93"/>
    <w:rsid w:val="0090425B"/>
    <w:rsid w:val="009042C8"/>
    <w:rsid w:val="009043AC"/>
    <w:rsid w:val="009048B2"/>
    <w:rsid w:val="00904CD1"/>
    <w:rsid w:val="00904CED"/>
    <w:rsid w:val="00905034"/>
    <w:rsid w:val="009058B4"/>
    <w:rsid w:val="00905C6C"/>
    <w:rsid w:val="00905CE1"/>
    <w:rsid w:val="00905EBD"/>
    <w:rsid w:val="00906EC9"/>
    <w:rsid w:val="00906F50"/>
    <w:rsid w:val="00907093"/>
    <w:rsid w:val="00907E00"/>
    <w:rsid w:val="00907E16"/>
    <w:rsid w:val="0091083C"/>
    <w:rsid w:val="00911517"/>
    <w:rsid w:val="00911D6B"/>
    <w:rsid w:val="009128A7"/>
    <w:rsid w:val="00912A78"/>
    <w:rsid w:val="00912B43"/>
    <w:rsid w:val="00912CEF"/>
    <w:rsid w:val="009136B0"/>
    <w:rsid w:val="00913DD8"/>
    <w:rsid w:val="00914070"/>
    <w:rsid w:val="0091441D"/>
    <w:rsid w:val="0091447F"/>
    <w:rsid w:val="00914662"/>
    <w:rsid w:val="00914E32"/>
    <w:rsid w:val="00915022"/>
    <w:rsid w:val="009151E5"/>
    <w:rsid w:val="009151FD"/>
    <w:rsid w:val="0091524F"/>
    <w:rsid w:val="00915469"/>
    <w:rsid w:val="0091558D"/>
    <w:rsid w:val="00920134"/>
    <w:rsid w:val="009209F4"/>
    <w:rsid w:val="009219D5"/>
    <w:rsid w:val="00921CDA"/>
    <w:rsid w:val="009235E4"/>
    <w:rsid w:val="00924180"/>
    <w:rsid w:val="009249D9"/>
    <w:rsid w:val="00924DFA"/>
    <w:rsid w:val="009251EE"/>
    <w:rsid w:val="0092529E"/>
    <w:rsid w:val="009252BD"/>
    <w:rsid w:val="009253D1"/>
    <w:rsid w:val="00925531"/>
    <w:rsid w:val="00925B8E"/>
    <w:rsid w:val="00926310"/>
    <w:rsid w:val="0092657A"/>
    <w:rsid w:val="00926784"/>
    <w:rsid w:val="00926DB7"/>
    <w:rsid w:val="0092731A"/>
    <w:rsid w:val="00927546"/>
    <w:rsid w:val="00927779"/>
    <w:rsid w:val="0092782B"/>
    <w:rsid w:val="00930899"/>
    <w:rsid w:val="0093089C"/>
    <w:rsid w:val="00930DCE"/>
    <w:rsid w:val="00931C10"/>
    <w:rsid w:val="00932139"/>
    <w:rsid w:val="009328A4"/>
    <w:rsid w:val="00933C8E"/>
    <w:rsid w:val="0093498E"/>
    <w:rsid w:val="00934D74"/>
    <w:rsid w:val="00934F20"/>
    <w:rsid w:val="009354F1"/>
    <w:rsid w:val="009360C9"/>
    <w:rsid w:val="009362F9"/>
    <w:rsid w:val="0093630A"/>
    <w:rsid w:val="009366F8"/>
    <w:rsid w:val="00936D81"/>
    <w:rsid w:val="009373D1"/>
    <w:rsid w:val="00937872"/>
    <w:rsid w:val="00937943"/>
    <w:rsid w:val="00937CBC"/>
    <w:rsid w:val="00937D33"/>
    <w:rsid w:val="00937E21"/>
    <w:rsid w:val="009407E1"/>
    <w:rsid w:val="00940BBD"/>
    <w:rsid w:val="00941017"/>
    <w:rsid w:val="00941314"/>
    <w:rsid w:val="0094316B"/>
    <w:rsid w:val="009433F8"/>
    <w:rsid w:val="009434A3"/>
    <w:rsid w:val="009439AE"/>
    <w:rsid w:val="00943AD1"/>
    <w:rsid w:val="00943DFE"/>
    <w:rsid w:val="00944478"/>
    <w:rsid w:val="009447B6"/>
    <w:rsid w:val="00944D2C"/>
    <w:rsid w:val="00944E74"/>
    <w:rsid w:val="00945039"/>
    <w:rsid w:val="00945D61"/>
    <w:rsid w:val="00946B5F"/>
    <w:rsid w:val="009475D5"/>
    <w:rsid w:val="0094776A"/>
    <w:rsid w:val="009477BE"/>
    <w:rsid w:val="00947B22"/>
    <w:rsid w:val="009501D9"/>
    <w:rsid w:val="009502C4"/>
    <w:rsid w:val="00951D8D"/>
    <w:rsid w:val="00952973"/>
    <w:rsid w:val="0095299C"/>
    <w:rsid w:val="00954239"/>
    <w:rsid w:val="009545D8"/>
    <w:rsid w:val="00954A28"/>
    <w:rsid w:val="00954D67"/>
    <w:rsid w:val="00955531"/>
    <w:rsid w:val="00955717"/>
    <w:rsid w:val="00955827"/>
    <w:rsid w:val="009563D2"/>
    <w:rsid w:val="0095671E"/>
    <w:rsid w:val="00957C5A"/>
    <w:rsid w:val="00960294"/>
    <w:rsid w:val="009603AA"/>
    <w:rsid w:val="00960E78"/>
    <w:rsid w:val="009612B0"/>
    <w:rsid w:val="009613CE"/>
    <w:rsid w:val="009620B0"/>
    <w:rsid w:val="009627A3"/>
    <w:rsid w:val="009629D0"/>
    <w:rsid w:val="009630EC"/>
    <w:rsid w:val="0096312A"/>
    <w:rsid w:val="0096388D"/>
    <w:rsid w:val="00963DCD"/>
    <w:rsid w:val="009646D4"/>
    <w:rsid w:val="00965210"/>
    <w:rsid w:val="00965651"/>
    <w:rsid w:val="00965889"/>
    <w:rsid w:val="00965EA9"/>
    <w:rsid w:val="00965FEA"/>
    <w:rsid w:val="009668A9"/>
    <w:rsid w:val="00966964"/>
    <w:rsid w:val="00966A4D"/>
    <w:rsid w:val="00966C94"/>
    <w:rsid w:val="00966D1F"/>
    <w:rsid w:val="009674B7"/>
    <w:rsid w:val="009679DC"/>
    <w:rsid w:val="00970226"/>
    <w:rsid w:val="0097047F"/>
    <w:rsid w:val="009708EB"/>
    <w:rsid w:val="00970C03"/>
    <w:rsid w:val="00971165"/>
    <w:rsid w:val="009712A0"/>
    <w:rsid w:val="0097132D"/>
    <w:rsid w:val="009713A7"/>
    <w:rsid w:val="009715D5"/>
    <w:rsid w:val="009722D4"/>
    <w:rsid w:val="00972406"/>
    <w:rsid w:val="00972488"/>
    <w:rsid w:val="009725CD"/>
    <w:rsid w:val="009741E1"/>
    <w:rsid w:val="00974977"/>
    <w:rsid w:val="00974C29"/>
    <w:rsid w:val="00974ED6"/>
    <w:rsid w:val="00975A74"/>
    <w:rsid w:val="00976708"/>
    <w:rsid w:val="00976E04"/>
    <w:rsid w:val="00976EA2"/>
    <w:rsid w:val="00977A4B"/>
    <w:rsid w:val="00977CEC"/>
    <w:rsid w:val="00980072"/>
    <w:rsid w:val="009804A3"/>
    <w:rsid w:val="0098070E"/>
    <w:rsid w:val="00980EFC"/>
    <w:rsid w:val="00981879"/>
    <w:rsid w:val="00982103"/>
    <w:rsid w:val="009827EC"/>
    <w:rsid w:val="00982BD5"/>
    <w:rsid w:val="00983F7E"/>
    <w:rsid w:val="00983FFB"/>
    <w:rsid w:val="00984327"/>
    <w:rsid w:val="009846CE"/>
    <w:rsid w:val="0098528E"/>
    <w:rsid w:val="0098532F"/>
    <w:rsid w:val="00985416"/>
    <w:rsid w:val="00985560"/>
    <w:rsid w:val="0098610C"/>
    <w:rsid w:val="00986289"/>
    <w:rsid w:val="009864ED"/>
    <w:rsid w:val="00986E98"/>
    <w:rsid w:val="009870CF"/>
    <w:rsid w:val="00987247"/>
    <w:rsid w:val="00987A38"/>
    <w:rsid w:val="00987A99"/>
    <w:rsid w:val="00987C18"/>
    <w:rsid w:val="00987C3C"/>
    <w:rsid w:val="00987F07"/>
    <w:rsid w:val="00990FD4"/>
    <w:rsid w:val="00992095"/>
    <w:rsid w:val="00992B72"/>
    <w:rsid w:val="00992E22"/>
    <w:rsid w:val="00993046"/>
    <w:rsid w:val="009930B3"/>
    <w:rsid w:val="00993B02"/>
    <w:rsid w:val="00993D40"/>
    <w:rsid w:val="0099427B"/>
    <w:rsid w:val="00994801"/>
    <w:rsid w:val="00994967"/>
    <w:rsid w:val="00994AAF"/>
    <w:rsid w:val="00995AB9"/>
    <w:rsid w:val="00995F66"/>
    <w:rsid w:val="0099687E"/>
    <w:rsid w:val="00996EAF"/>
    <w:rsid w:val="00996FE2"/>
    <w:rsid w:val="00997681"/>
    <w:rsid w:val="009977AC"/>
    <w:rsid w:val="009979DA"/>
    <w:rsid w:val="00997B87"/>
    <w:rsid w:val="00997C39"/>
    <w:rsid w:val="00997C98"/>
    <w:rsid w:val="00997EA4"/>
    <w:rsid w:val="009A034D"/>
    <w:rsid w:val="009A0972"/>
    <w:rsid w:val="009A177E"/>
    <w:rsid w:val="009A183F"/>
    <w:rsid w:val="009A1AAF"/>
    <w:rsid w:val="009A1EB0"/>
    <w:rsid w:val="009A2889"/>
    <w:rsid w:val="009A2B40"/>
    <w:rsid w:val="009A3AC4"/>
    <w:rsid w:val="009A4406"/>
    <w:rsid w:val="009A4C4C"/>
    <w:rsid w:val="009A5212"/>
    <w:rsid w:val="009A5BF9"/>
    <w:rsid w:val="009A5DFE"/>
    <w:rsid w:val="009A66A1"/>
    <w:rsid w:val="009A6B8C"/>
    <w:rsid w:val="009B0C19"/>
    <w:rsid w:val="009B0C98"/>
    <w:rsid w:val="009B11C8"/>
    <w:rsid w:val="009B1DCC"/>
    <w:rsid w:val="009B2134"/>
    <w:rsid w:val="009B225B"/>
    <w:rsid w:val="009B2753"/>
    <w:rsid w:val="009B2A84"/>
    <w:rsid w:val="009B2AC6"/>
    <w:rsid w:val="009B2C96"/>
    <w:rsid w:val="009B310F"/>
    <w:rsid w:val="009B31F2"/>
    <w:rsid w:val="009B321E"/>
    <w:rsid w:val="009B3449"/>
    <w:rsid w:val="009B3934"/>
    <w:rsid w:val="009B3F3E"/>
    <w:rsid w:val="009B4123"/>
    <w:rsid w:val="009B44FA"/>
    <w:rsid w:val="009B4F69"/>
    <w:rsid w:val="009B4FAF"/>
    <w:rsid w:val="009B534B"/>
    <w:rsid w:val="009B5385"/>
    <w:rsid w:val="009B663A"/>
    <w:rsid w:val="009B705A"/>
    <w:rsid w:val="009B7272"/>
    <w:rsid w:val="009B73AF"/>
    <w:rsid w:val="009B745D"/>
    <w:rsid w:val="009B7969"/>
    <w:rsid w:val="009B7E89"/>
    <w:rsid w:val="009C0088"/>
    <w:rsid w:val="009C035A"/>
    <w:rsid w:val="009C09E3"/>
    <w:rsid w:val="009C0A1D"/>
    <w:rsid w:val="009C0D7E"/>
    <w:rsid w:val="009C1859"/>
    <w:rsid w:val="009C4175"/>
    <w:rsid w:val="009C4567"/>
    <w:rsid w:val="009C475B"/>
    <w:rsid w:val="009C479B"/>
    <w:rsid w:val="009C4E92"/>
    <w:rsid w:val="009C531F"/>
    <w:rsid w:val="009C5708"/>
    <w:rsid w:val="009C5E0A"/>
    <w:rsid w:val="009C5F8E"/>
    <w:rsid w:val="009C6567"/>
    <w:rsid w:val="009C6806"/>
    <w:rsid w:val="009C6CA3"/>
    <w:rsid w:val="009C6EC8"/>
    <w:rsid w:val="009D0078"/>
    <w:rsid w:val="009D0310"/>
    <w:rsid w:val="009D041F"/>
    <w:rsid w:val="009D1871"/>
    <w:rsid w:val="009D1CDE"/>
    <w:rsid w:val="009D2025"/>
    <w:rsid w:val="009D2311"/>
    <w:rsid w:val="009D2552"/>
    <w:rsid w:val="009D2A93"/>
    <w:rsid w:val="009D3093"/>
    <w:rsid w:val="009D48CA"/>
    <w:rsid w:val="009D56D4"/>
    <w:rsid w:val="009D5B71"/>
    <w:rsid w:val="009D5F39"/>
    <w:rsid w:val="009D5F7A"/>
    <w:rsid w:val="009D621E"/>
    <w:rsid w:val="009D631A"/>
    <w:rsid w:val="009D6817"/>
    <w:rsid w:val="009D6B92"/>
    <w:rsid w:val="009D6EF1"/>
    <w:rsid w:val="009D71FA"/>
    <w:rsid w:val="009D7A64"/>
    <w:rsid w:val="009D7B45"/>
    <w:rsid w:val="009E027C"/>
    <w:rsid w:val="009E0579"/>
    <w:rsid w:val="009E07AA"/>
    <w:rsid w:val="009E0A63"/>
    <w:rsid w:val="009E1089"/>
    <w:rsid w:val="009E19C8"/>
    <w:rsid w:val="009E1D80"/>
    <w:rsid w:val="009E2550"/>
    <w:rsid w:val="009E2EDF"/>
    <w:rsid w:val="009E3207"/>
    <w:rsid w:val="009E3392"/>
    <w:rsid w:val="009E35F6"/>
    <w:rsid w:val="009E4455"/>
    <w:rsid w:val="009E519B"/>
    <w:rsid w:val="009E5AE8"/>
    <w:rsid w:val="009E5F01"/>
    <w:rsid w:val="009E6368"/>
    <w:rsid w:val="009E6D9F"/>
    <w:rsid w:val="009E70BD"/>
    <w:rsid w:val="009E7107"/>
    <w:rsid w:val="009E734E"/>
    <w:rsid w:val="009E75BE"/>
    <w:rsid w:val="009E784D"/>
    <w:rsid w:val="009E7AE3"/>
    <w:rsid w:val="009F194A"/>
    <w:rsid w:val="009F2B21"/>
    <w:rsid w:val="009F2B91"/>
    <w:rsid w:val="009F32B7"/>
    <w:rsid w:val="009F32B9"/>
    <w:rsid w:val="009F333D"/>
    <w:rsid w:val="009F3B93"/>
    <w:rsid w:val="009F3CBF"/>
    <w:rsid w:val="009F3DDA"/>
    <w:rsid w:val="009F45EA"/>
    <w:rsid w:val="009F47EB"/>
    <w:rsid w:val="009F5527"/>
    <w:rsid w:val="009F5717"/>
    <w:rsid w:val="009F58DC"/>
    <w:rsid w:val="009F62B3"/>
    <w:rsid w:val="009F644A"/>
    <w:rsid w:val="009F66C3"/>
    <w:rsid w:val="009F79DE"/>
    <w:rsid w:val="00A00900"/>
    <w:rsid w:val="00A012AE"/>
    <w:rsid w:val="00A01953"/>
    <w:rsid w:val="00A031A7"/>
    <w:rsid w:val="00A03427"/>
    <w:rsid w:val="00A03439"/>
    <w:rsid w:val="00A03BE0"/>
    <w:rsid w:val="00A04078"/>
    <w:rsid w:val="00A044CB"/>
    <w:rsid w:val="00A04766"/>
    <w:rsid w:val="00A04796"/>
    <w:rsid w:val="00A04830"/>
    <w:rsid w:val="00A04869"/>
    <w:rsid w:val="00A04A11"/>
    <w:rsid w:val="00A04DB3"/>
    <w:rsid w:val="00A0612E"/>
    <w:rsid w:val="00A06160"/>
    <w:rsid w:val="00A06A55"/>
    <w:rsid w:val="00A06B14"/>
    <w:rsid w:val="00A077C0"/>
    <w:rsid w:val="00A07841"/>
    <w:rsid w:val="00A07863"/>
    <w:rsid w:val="00A07DC5"/>
    <w:rsid w:val="00A1036E"/>
    <w:rsid w:val="00A10905"/>
    <w:rsid w:val="00A1193C"/>
    <w:rsid w:val="00A125F2"/>
    <w:rsid w:val="00A12B08"/>
    <w:rsid w:val="00A12EA7"/>
    <w:rsid w:val="00A133CD"/>
    <w:rsid w:val="00A133EA"/>
    <w:rsid w:val="00A1373B"/>
    <w:rsid w:val="00A13CDC"/>
    <w:rsid w:val="00A13DBB"/>
    <w:rsid w:val="00A14243"/>
    <w:rsid w:val="00A158A9"/>
    <w:rsid w:val="00A15A7A"/>
    <w:rsid w:val="00A163C9"/>
    <w:rsid w:val="00A16CBA"/>
    <w:rsid w:val="00A20BD8"/>
    <w:rsid w:val="00A210A6"/>
    <w:rsid w:val="00A21687"/>
    <w:rsid w:val="00A222E3"/>
    <w:rsid w:val="00A22E54"/>
    <w:rsid w:val="00A22F32"/>
    <w:rsid w:val="00A23052"/>
    <w:rsid w:val="00A23305"/>
    <w:rsid w:val="00A23CF6"/>
    <w:rsid w:val="00A245BE"/>
    <w:rsid w:val="00A24644"/>
    <w:rsid w:val="00A24706"/>
    <w:rsid w:val="00A24731"/>
    <w:rsid w:val="00A2528C"/>
    <w:rsid w:val="00A25C37"/>
    <w:rsid w:val="00A275AF"/>
    <w:rsid w:val="00A305E5"/>
    <w:rsid w:val="00A30A10"/>
    <w:rsid w:val="00A30E1B"/>
    <w:rsid w:val="00A32D5C"/>
    <w:rsid w:val="00A33BE2"/>
    <w:rsid w:val="00A34DE8"/>
    <w:rsid w:val="00A34E96"/>
    <w:rsid w:val="00A360B3"/>
    <w:rsid w:val="00A360E6"/>
    <w:rsid w:val="00A36C72"/>
    <w:rsid w:val="00A3784F"/>
    <w:rsid w:val="00A37A11"/>
    <w:rsid w:val="00A40929"/>
    <w:rsid w:val="00A40A05"/>
    <w:rsid w:val="00A410D3"/>
    <w:rsid w:val="00A41288"/>
    <w:rsid w:val="00A41382"/>
    <w:rsid w:val="00A417F5"/>
    <w:rsid w:val="00A422BA"/>
    <w:rsid w:val="00A423AC"/>
    <w:rsid w:val="00A42BDF"/>
    <w:rsid w:val="00A42FAF"/>
    <w:rsid w:val="00A43555"/>
    <w:rsid w:val="00A43604"/>
    <w:rsid w:val="00A439E3"/>
    <w:rsid w:val="00A458BE"/>
    <w:rsid w:val="00A45C77"/>
    <w:rsid w:val="00A4600B"/>
    <w:rsid w:val="00A46EB8"/>
    <w:rsid w:val="00A47330"/>
    <w:rsid w:val="00A475B5"/>
    <w:rsid w:val="00A5093F"/>
    <w:rsid w:val="00A51582"/>
    <w:rsid w:val="00A517A8"/>
    <w:rsid w:val="00A518DE"/>
    <w:rsid w:val="00A51B4C"/>
    <w:rsid w:val="00A51F33"/>
    <w:rsid w:val="00A52095"/>
    <w:rsid w:val="00A52140"/>
    <w:rsid w:val="00A525EE"/>
    <w:rsid w:val="00A53B57"/>
    <w:rsid w:val="00A53DD6"/>
    <w:rsid w:val="00A54040"/>
    <w:rsid w:val="00A5501A"/>
    <w:rsid w:val="00A550CA"/>
    <w:rsid w:val="00A565EE"/>
    <w:rsid w:val="00A568A7"/>
    <w:rsid w:val="00A572C2"/>
    <w:rsid w:val="00A57AA0"/>
    <w:rsid w:val="00A57CF1"/>
    <w:rsid w:val="00A57D8A"/>
    <w:rsid w:val="00A57F4B"/>
    <w:rsid w:val="00A6044E"/>
    <w:rsid w:val="00A60599"/>
    <w:rsid w:val="00A606EA"/>
    <w:rsid w:val="00A614B1"/>
    <w:rsid w:val="00A617F6"/>
    <w:rsid w:val="00A6194E"/>
    <w:rsid w:val="00A61A06"/>
    <w:rsid w:val="00A61BB4"/>
    <w:rsid w:val="00A61FBF"/>
    <w:rsid w:val="00A62E3B"/>
    <w:rsid w:val="00A62FEE"/>
    <w:rsid w:val="00A63C07"/>
    <w:rsid w:val="00A63D86"/>
    <w:rsid w:val="00A63DC2"/>
    <w:rsid w:val="00A640E6"/>
    <w:rsid w:val="00A644C7"/>
    <w:rsid w:val="00A64925"/>
    <w:rsid w:val="00A65093"/>
    <w:rsid w:val="00A65226"/>
    <w:rsid w:val="00A65962"/>
    <w:rsid w:val="00A65D07"/>
    <w:rsid w:val="00A65E64"/>
    <w:rsid w:val="00A67211"/>
    <w:rsid w:val="00A67C0B"/>
    <w:rsid w:val="00A67D46"/>
    <w:rsid w:val="00A7085A"/>
    <w:rsid w:val="00A708F6"/>
    <w:rsid w:val="00A7099B"/>
    <w:rsid w:val="00A7172A"/>
    <w:rsid w:val="00A7189D"/>
    <w:rsid w:val="00A7213D"/>
    <w:rsid w:val="00A72399"/>
    <w:rsid w:val="00A7401C"/>
    <w:rsid w:val="00A74558"/>
    <w:rsid w:val="00A74BAE"/>
    <w:rsid w:val="00A74CD0"/>
    <w:rsid w:val="00A755B8"/>
    <w:rsid w:val="00A758BE"/>
    <w:rsid w:val="00A7637D"/>
    <w:rsid w:val="00A76B4F"/>
    <w:rsid w:val="00A76BF0"/>
    <w:rsid w:val="00A76E75"/>
    <w:rsid w:val="00A77EF7"/>
    <w:rsid w:val="00A802CF"/>
    <w:rsid w:val="00A802D0"/>
    <w:rsid w:val="00A805E8"/>
    <w:rsid w:val="00A8153C"/>
    <w:rsid w:val="00A8175C"/>
    <w:rsid w:val="00A8223E"/>
    <w:rsid w:val="00A8318D"/>
    <w:rsid w:val="00A83368"/>
    <w:rsid w:val="00A83857"/>
    <w:rsid w:val="00A83F22"/>
    <w:rsid w:val="00A84B96"/>
    <w:rsid w:val="00A852E5"/>
    <w:rsid w:val="00A85626"/>
    <w:rsid w:val="00A856BC"/>
    <w:rsid w:val="00A859C3"/>
    <w:rsid w:val="00A85E69"/>
    <w:rsid w:val="00A86EB9"/>
    <w:rsid w:val="00A8701A"/>
    <w:rsid w:val="00A87423"/>
    <w:rsid w:val="00A876E9"/>
    <w:rsid w:val="00A87820"/>
    <w:rsid w:val="00A87BDF"/>
    <w:rsid w:val="00A90021"/>
    <w:rsid w:val="00A901BE"/>
    <w:rsid w:val="00A902E0"/>
    <w:rsid w:val="00A90835"/>
    <w:rsid w:val="00A90E7D"/>
    <w:rsid w:val="00A91A5F"/>
    <w:rsid w:val="00A926FB"/>
    <w:rsid w:val="00A92D00"/>
    <w:rsid w:val="00A936D3"/>
    <w:rsid w:val="00A93BD6"/>
    <w:rsid w:val="00A93E1E"/>
    <w:rsid w:val="00A94EBE"/>
    <w:rsid w:val="00A95ADD"/>
    <w:rsid w:val="00A95FF8"/>
    <w:rsid w:val="00A962AA"/>
    <w:rsid w:val="00A965F4"/>
    <w:rsid w:val="00A967EC"/>
    <w:rsid w:val="00A96E6F"/>
    <w:rsid w:val="00AA003F"/>
    <w:rsid w:val="00AA1097"/>
    <w:rsid w:val="00AA1D32"/>
    <w:rsid w:val="00AA2352"/>
    <w:rsid w:val="00AA25A9"/>
    <w:rsid w:val="00AA307B"/>
    <w:rsid w:val="00AA3268"/>
    <w:rsid w:val="00AA424A"/>
    <w:rsid w:val="00AA4C24"/>
    <w:rsid w:val="00AA4CC4"/>
    <w:rsid w:val="00AA5260"/>
    <w:rsid w:val="00AA5C74"/>
    <w:rsid w:val="00AA68DD"/>
    <w:rsid w:val="00AA6B99"/>
    <w:rsid w:val="00AA6E5F"/>
    <w:rsid w:val="00AA6F86"/>
    <w:rsid w:val="00AA71B8"/>
    <w:rsid w:val="00AA761A"/>
    <w:rsid w:val="00AA7E4D"/>
    <w:rsid w:val="00AB1BE3"/>
    <w:rsid w:val="00AB1E95"/>
    <w:rsid w:val="00AB1FFA"/>
    <w:rsid w:val="00AB2ADC"/>
    <w:rsid w:val="00AB2D5A"/>
    <w:rsid w:val="00AB3064"/>
    <w:rsid w:val="00AB3376"/>
    <w:rsid w:val="00AB38D3"/>
    <w:rsid w:val="00AB3CB9"/>
    <w:rsid w:val="00AB3DE0"/>
    <w:rsid w:val="00AB42F0"/>
    <w:rsid w:val="00AB5505"/>
    <w:rsid w:val="00AB5540"/>
    <w:rsid w:val="00AB5757"/>
    <w:rsid w:val="00AB5AAB"/>
    <w:rsid w:val="00AB5D54"/>
    <w:rsid w:val="00AB608E"/>
    <w:rsid w:val="00AB6E19"/>
    <w:rsid w:val="00AB7BE3"/>
    <w:rsid w:val="00AC0264"/>
    <w:rsid w:val="00AC1088"/>
    <w:rsid w:val="00AC1498"/>
    <w:rsid w:val="00AC14BB"/>
    <w:rsid w:val="00AC169A"/>
    <w:rsid w:val="00AC1DA6"/>
    <w:rsid w:val="00AC2087"/>
    <w:rsid w:val="00AC2E95"/>
    <w:rsid w:val="00AC3762"/>
    <w:rsid w:val="00AC3CD1"/>
    <w:rsid w:val="00AC3E11"/>
    <w:rsid w:val="00AC3F5E"/>
    <w:rsid w:val="00AC3F6F"/>
    <w:rsid w:val="00AC4AD3"/>
    <w:rsid w:val="00AC544D"/>
    <w:rsid w:val="00AC5C70"/>
    <w:rsid w:val="00AC5CEC"/>
    <w:rsid w:val="00AC61BB"/>
    <w:rsid w:val="00AC6A24"/>
    <w:rsid w:val="00AC6C6A"/>
    <w:rsid w:val="00AC7940"/>
    <w:rsid w:val="00AD01FA"/>
    <w:rsid w:val="00AD0396"/>
    <w:rsid w:val="00AD043E"/>
    <w:rsid w:val="00AD09E9"/>
    <w:rsid w:val="00AD0D3C"/>
    <w:rsid w:val="00AD0DF4"/>
    <w:rsid w:val="00AD1F65"/>
    <w:rsid w:val="00AD2381"/>
    <w:rsid w:val="00AD273D"/>
    <w:rsid w:val="00AD2905"/>
    <w:rsid w:val="00AD2BF4"/>
    <w:rsid w:val="00AD2C72"/>
    <w:rsid w:val="00AD3235"/>
    <w:rsid w:val="00AD387A"/>
    <w:rsid w:val="00AD3C63"/>
    <w:rsid w:val="00AD3C90"/>
    <w:rsid w:val="00AD4EC8"/>
    <w:rsid w:val="00AD545D"/>
    <w:rsid w:val="00AD55F9"/>
    <w:rsid w:val="00AD5602"/>
    <w:rsid w:val="00AD56F7"/>
    <w:rsid w:val="00AD5BC5"/>
    <w:rsid w:val="00AD6342"/>
    <w:rsid w:val="00AD685A"/>
    <w:rsid w:val="00AD73A7"/>
    <w:rsid w:val="00AD76D4"/>
    <w:rsid w:val="00AD7C00"/>
    <w:rsid w:val="00AE0369"/>
    <w:rsid w:val="00AE0F9C"/>
    <w:rsid w:val="00AE14CD"/>
    <w:rsid w:val="00AE1802"/>
    <w:rsid w:val="00AE1AC4"/>
    <w:rsid w:val="00AE20A8"/>
    <w:rsid w:val="00AE3580"/>
    <w:rsid w:val="00AE533F"/>
    <w:rsid w:val="00AE5AE7"/>
    <w:rsid w:val="00AE5BAD"/>
    <w:rsid w:val="00AE67DF"/>
    <w:rsid w:val="00AE6E23"/>
    <w:rsid w:val="00AE75A4"/>
    <w:rsid w:val="00AE7753"/>
    <w:rsid w:val="00AE79CC"/>
    <w:rsid w:val="00AE7FD2"/>
    <w:rsid w:val="00AF03D2"/>
    <w:rsid w:val="00AF0B2A"/>
    <w:rsid w:val="00AF184C"/>
    <w:rsid w:val="00AF1C90"/>
    <w:rsid w:val="00AF1D36"/>
    <w:rsid w:val="00AF22B3"/>
    <w:rsid w:val="00AF2749"/>
    <w:rsid w:val="00AF3168"/>
    <w:rsid w:val="00AF3A87"/>
    <w:rsid w:val="00AF40A0"/>
    <w:rsid w:val="00AF4181"/>
    <w:rsid w:val="00AF54A6"/>
    <w:rsid w:val="00AF5689"/>
    <w:rsid w:val="00AF5B7E"/>
    <w:rsid w:val="00AF5BB7"/>
    <w:rsid w:val="00AF620E"/>
    <w:rsid w:val="00AF626E"/>
    <w:rsid w:val="00AF62AB"/>
    <w:rsid w:val="00AF62E7"/>
    <w:rsid w:val="00AF67AB"/>
    <w:rsid w:val="00AF69B2"/>
    <w:rsid w:val="00AF701C"/>
    <w:rsid w:val="00AF77FB"/>
    <w:rsid w:val="00AF7899"/>
    <w:rsid w:val="00AF7ABF"/>
    <w:rsid w:val="00B007C5"/>
    <w:rsid w:val="00B00D71"/>
    <w:rsid w:val="00B017B0"/>
    <w:rsid w:val="00B01AD6"/>
    <w:rsid w:val="00B01BCD"/>
    <w:rsid w:val="00B01CB9"/>
    <w:rsid w:val="00B02CF8"/>
    <w:rsid w:val="00B0357C"/>
    <w:rsid w:val="00B03DB4"/>
    <w:rsid w:val="00B049F2"/>
    <w:rsid w:val="00B04FB5"/>
    <w:rsid w:val="00B054FB"/>
    <w:rsid w:val="00B05E0C"/>
    <w:rsid w:val="00B063A2"/>
    <w:rsid w:val="00B0683D"/>
    <w:rsid w:val="00B06E41"/>
    <w:rsid w:val="00B06E56"/>
    <w:rsid w:val="00B06F89"/>
    <w:rsid w:val="00B079ED"/>
    <w:rsid w:val="00B07DFF"/>
    <w:rsid w:val="00B11018"/>
    <w:rsid w:val="00B112D1"/>
    <w:rsid w:val="00B1136B"/>
    <w:rsid w:val="00B11E53"/>
    <w:rsid w:val="00B11E62"/>
    <w:rsid w:val="00B127AC"/>
    <w:rsid w:val="00B14FE7"/>
    <w:rsid w:val="00B15945"/>
    <w:rsid w:val="00B15988"/>
    <w:rsid w:val="00B15AAD"/>
    <w:rsid w:val="00B15BDF"/>
    <w:rsid w:val="00B15C1E"/>
    <w:rsid w:val="00B15C44"/>
    <w:rsid w:val="00B161C0"/>
    <w:rsid w:val="00B1645C"/>
    <w:rsid w:val="00B169E2"/>
    <w:rsid w:val="00B1709B"/>
    <w:rsid w:val="00B17126"/>
    <w:rsid w:val="00B173C2"/>
    <w:rsid w:val="00B179F5"/>
    <w:rsid w:val="00B2004C"/>
    <w:rsid w:val="00B20251"/>
    <w:rsid w:val="00B20B41"/>
    <w:rsid w:val="00B20FED"/>
    <w:rsid w:val="00B217FF"/>
    <w:rsid w:val="00B21A19"/>
    <w:rsid w:val="00B2222E"/>
    <w:rsid w:val="00B222EA"/>
    <w:rsid w:val="00B227BD"/>
    <w:rsid w:val="00B23568"/>
    <w:rsid w:val="00B23720"/>
    <w:rsid w:val="00B2380C"/>
    <w:rsid w:val="00B23E20"/>
    <w:rsid w:val="00B24936"/>
    <w:rsid w:val="00B24B07"/>
    <w:rsid w:val="00B24FEB"/>
    <w:rsid w:val="00B25355"/>
    <w:rsid w:val="00B25677"/>
    <w:rsid w:val="00B25F92"/>
    <w:rsid w:val="00B261A6"/>
    <w:rsid w:val="00B263A2"/>
    <w:rsid w:val="00B26683"/>
    <w:rsid w:val="00B26EB2"/>
    <w:rsid w:val="00B278BA"/>
    <w:rsid w:val="00B300DC"/>
    <w:rsid w:val="00B31146"/>
    <w:rsid w:val="00B31180"/>
    <w:rsid w:val="00B31C60"/>
    <w:rsid w:val="00B31F2A"/>
    <w:rsid w:val="00B321AB"/>
    <w:rsid w:val="00B322B0"/>
    <w:rsid w:val="00B32A3A"/>
    <w:rsid w:val="00B3302B"/>
    <w:rsid w:val="00B33661"/>
    <w:rsid w:val="00B33976"/>
    <w:rsid w:val="00B33AD3"/>
    <w:rsid w:val="00B3420E"/>
    <w:rsid w:val="00B3437E"/>
    <w:rsid w:val="00B34601"/>
    <w:rsid w:val="00B349E7"/>
    <w:rsid w:val="00B34CED"/>
    <w:rsid w:val="00B353E2"/>
    <w:rsid w:val="00B35591"/>
    <w:rsid w:val="00B36104"/>
    <w:rsid w:val="00B36342"/>
    <w:rsid w:val="00B36F28"/>
    <w:rsid w:val="00B37D95"/>
    <w:rsid w:val="00B40002"/>
    <w:rsid w:val="00B40668"/>
    <w:rsid w:val="00B40A09"/>
    <w:rsid w:val="00B40E91"/>
    <w:rsid w:val="00B41525"/>
    <w:rsid w:val="00B41B6A"/>
    <w:rsid w:val="00B42106"/>
    <w:rsid w:val="00B424B1"/>
    <w:rsid w:val="00B42ABA"/>
    <w:rsid w:val="00B4381C"/>
    <w:rsid w:val="00B43A6F"/>
    <w:rsid w:val="00B441FD"/>
    <w:rsid w:val="00B44546"/>
    <w:rsid w:val="00B45A60"/>
    <w:rsid w:val="00B46322"/>
    <w:rsid w:val="00B46B94"/>
    <w:rsid w:val="00B46F0A"/>
    <w:rsid w:val="00B5041A"/>
    <w:rsid w:val="00B5070C"/>
    <w:rsid w:val="00B50927"/>
    <w:rsid w:val="00B50AD9"/>
    <w:rsid w:val="00B51147"/>
    <w:rsid w:val="00B5133E"/>
    <w:rsid w:val="00B51C2C"/>
    <w:rsid w:val="00B52A74"/>
    <w:rsid w:val="00B5314F"/>
    <w:rsid w:val="00B547BD"/>
    <w:rsid w:val="00B54A9C"/>
    <w:rsid w:val="00B54AA8"/>
    <w:rsid w:val="00B5510C"/>
    <w:rsid w:val="00B552B6"/>
    <w:rsid w:val="00B556AC"/>
    <w:rsid w:val="00B56630"/>
    <w:rsid w:val="00B57486"/>
    <w:rsid w:val="00B57527"/>
    <w:rsid w:val="00B579B2"/>
    <w:rsid w:val="00B60384"/>
    <w:rsid w:val="00B60A1C"/>
    <w:rsid w:val="00B60F55"/>
    <w:rsid w:val="00B61590"/>
    <w:rsid w:val="00B61915"/>
    <w:rsid w:val="00B62BD6"/>
    <w:rsid w:val="00B62F32"/>
    <w:rsid w:val="00B641A2"/>
    <w:rsid w:val="00B6453B"/>
    <w:rsid w:val="00B64DCC"/>
    <w:rsid w:val="00B65018"/>
    <w:rsid w:val="00B650B4"/>
    <w:rsid w:val="00B657F8"/>
    <w:rsid w:val="00B6582A"/>
    <w:rsid w:val="00B65A02"/>
    <w:rsid w:val="00B673D3"/>
    <w:rsid w:val="00B67855"/>
    <w:rsid w:val="00B67A61"/>
    <w:rsid w:val="00B701B0"/>
    <w:rsid w:val="00B7046F"/>
    <w:rsid w:val="00B7100F"/>
    <w:rsid w:val="00B7115E"/>
    <w:rsid w:val="00B71A68"/>
    <w:rsid w:val="00B723E3"/>
    <w:rsid w:val="00B72B1A"/>
    <w:rsid w:val="00B730D7"/>
    <w:rsid w:val="00B73216"/>
    <w:rsid w:val="00B73A05"/>
    <w:rsid w:val="00B73A5E"/>
    <w:rsid w:val="00B74343"/>
    <w:rsid w:val="00B74B7F"/>
    <w:rsid w:val="00B74E53"/>
    <w:rsid w:val="00B752CF"/>
    <w:rsid w:val="00B7553D"/>
    <w:rsid w:val="00B77341"/>
    <w:rsid w:val="00B77AA6"/>
    <w:rsid w:val="00B77DE2"/>
    <w:rsid w:val="00B800AC"/>
    <w:rsid w:val="00B80607"/>
    <w:rsid w:val="00B8086C"/>
    <w:rsid w:val="00B81178"/>
    <w:rsid w:val="00B8175E"/>
    <w:rsid w:val="00B81DCE"/>
    <w:rsid w:val="00B81F95"/>
    <w:rsid w:val="00B8234D"/>
    <w:rsid w:val="00B82BD3"/>
    <w:rsid w:val="00B82CE0"/>
    <w:rsid w:val="00B83638"/>
    <w:rsid w:val="00B846C5"/>
    <w:rsid w:val="00B848DE"/>
    <w:rsid w:val="00B853CC"/>
    <w:rsid w:val="00B85EEA"/>
    <w:rsid w:val="00B85FFE"/>
    <w:rsid w:val="00B861AE"/>
    <w:rsid w:val="00B864CE"/>
    <w:rsid w:val="00B86BF1"/>
    <w:rsid w:val="00B86C0E"/>
    <w:rsid w:val="00B87430"/>
    <w:rsid w:val="00B87AD8"/>
    <w:rsid w:val="00B901AD"/>
    <w:rsid w:val="00B905B8"/>
    <w:rsid w:val="00B9061E"/>
    <w:rsid w:val="00B90BE5"/>
    <w:rsid w:val="00B90CD8"/>
    <w:rsid w:val="00B90E9A"/>
    <w:rsid w:val="00B90EB2"/>
    <w:rsid w:val="00B91466"/>
    <w:rsid w:val="00B91EA1"/>
    <w:rsid w:val="00B92673"/>
    <w:rsid w:val="00B92E28"/>
    <w:rsid w:val="00B9353A"/>
    <w:rsid w:val="00B937DD"/>
    <w:rsid w:val="00B93DF3"/>
    <w:rsid w:val="00B9418A"/>
    <w:rsid w:val="00B9449E"/>
    <w:rsid w:val="00B94B71"/>
    <w:rsid w:val="00B95463"/>
    <w:rsid w:val="00B95692"/>
    <w:rsid w:val="00B95FA2"/>
    <w:rsid w:val="00B9635A"/>
    <w:rsid w:val="00B96BE8"/>
    <w:rsid w:val="00B96C2F"/>
    <w:rsid w:val="00B96DD3"/>
    <w:rsid w:val="00B96ED0"/>
    <w:rsid w:val="00BA027A"/>
    <w:rsid w:val="00BA07B6"/>
    <w:rsid w:val="00BA0A26"/>
    <w:rsid w:val="00BA1091"/>
    <w:rsid w:val="00BA130D"/>
    <w:rsid w:val="00BA24F5"/>
    <w:rsid w:val="00BA2940"/>
    <w:rsid w:val="00BA29C4"/>
    <w:rsid w:val="00BA2A68"/>
    <w:rsid w:val="00BA360A"/>
    <w:rsid w:val="00BA47E8"/>
    <w:rsid w:val="00BA4A04"/>
    <w:rsid w:val="00BA4AC3"/>
    <w:rsid w:val="00BA4F42"/>
    <w:rsid w:val="00BA55A0"/>
    <w:rsid w:val="00BA5A06"/>
    <w:rsid w:val="00BA5AC2"/>
    <w:rsid w:val="00BA73E7"/>
    <w:rsid w:val="00BA768A"/>
    <w:rsid w:val="00BA7883"/>
    <w:rsid w:val="00BA7F1A"/>
    <w:rsid w:val="00BB0768"/>
    <w:rsid w:val="00BB0AB5"/>
    <w:rsid w:val="00BB1230"/>
    <w:rsid w:val="00BB1436"/>
    <w:rsid w:val="00BB211B"/>
    <w:rsid w:val="00BB22D3"/>
    <w:rsid w:val="00BB236D"/>
    <w:rsid w:val="00BB2B07"/>
    <w:rsid w:val="00BB3435"/>
    <w:rsid w:val="00BB416D"/>
    <w:rsid w:val="00BB439C"/>
    <w:rsid w:val="00BB597D"/>
    <w:rsid w:val="00BB59C1"/>
    <w:rsid w:val="00BB5B2C"/>
    <w:rsid w:val="00BB5E68"/>
    <w:rsid w:val="00BB63C5"/>
    <w:rsid w:val="00BB6497"/>
    <w:rsid w:val="00BB6B9B"/>
    <w:rsid w:val="00BB6FAB"/>
    <w:rsid w:val="00BB7120"/>
    <w:rsid w:val="00BC05C8"/>
    <w:rsid w:val="00BC0A77"/>
    <w:rsid w:val="00BC1624"/>
    <w:rsid w:val="00BC18FB"/>
    <w:rsid w:val="00BC1C8A"/>
    <w:rsid w:val="00BC1D20"/>
    <w:rsid w:val="00BC22CE"/>
    <w:rsid w:val="00BC3660"/>
    <w:rsid w:val="00BC368D"/>
    <w:rsid w:val="00BC3AA1"/>
    <w:rsid w:val="00BC3C9D"/>
    <w:rsid w:val="00BC40F6"/>
    <w:rsid w:val="00BC48DD"/>
    <w:rsid w:val="00BC4B0B"/>
    <w:rsid w:val="00BC4BE4"/>
    <w:rsid w:val="00BC5272"/>
    <w:rsid w:val="00BC6613"/>
    <w:rsid w:val="00BC6CDD"/>
    <w:rsid w:val="00BC703A"/>
    <w:rsid w:val="00BC75C8"/>
    <w:rsid w:val="00BD0086"/>
    <w:rsid w:val="00BD0296"/>
    <w:rsid w:val="00BD03C4"/>
    <w:rsid w:val="00BD119A"/>
    <w:rsid w:val="00BD176F"/>
    <w:rsid w:val="00BD1974"/>
    <w:rsid w:val="00BD1A47"/>
    <w:rsid w:val="00BD1ED2"/>
    <w:rsid w:val="00BD283E"/>
    <w:rsid w:val="00BD2B2C"/>
    <w:rsid w:val="00BD3254"/>
    <w:rsid w:val="00BD3842"/>
    <w:rsid w:val="00BD3AFD"/>
    <w:rsid w:val="00BD3EF6"/>
    <w:rsid w:val="00BD4A02"/>
    <w:rsid w:val="00BD4F4B"/>
    <w:rsid w:val="00BD50E5"/>
    <w:rsid w:val="00BD5940"/>
    <w:rsid w:val="00BD59DE"/>
    <w:rsid w:val="00BD6834"/>
    <w:rsid w:val="00BD6D9F"/>
    <w:rsid w:val="00BD71E7"/>
    <w:rsid w:val="00BD7738"/>
    <w:rsid w:val="00BD7F2E"/>
    <w:rsid w:val="00BE017E"/>
    <w:rsid w:val="00BE0214"/>
    <w:rsid w:val="00BE04A5"/>
    <w:rsid w:val="00BE0805"/>
    <w:rsid w:val="00BE0CC3"/>
    <w:rsid w:val="00BE0D2D"/>
    <w:rsid w:val="00BE16C9"/>
    <w:rsid w:val="00BE1750"/>
    <w:rsid w:val="00BE1888"/>
    <w:rsid w:val="00BE1A1F"/>
    <w:rsid w:val="00BE2CAA"/>
    <w:rsid w:val="00BE2E0A"/>
    <w:rsid w:val="00BE37AF"/>
    <w:rsid w:val="00BE3A46"/>
    <w:rsid w:val="00BE3F2D"/>
    <w:rsid w:val="00BE449E"/>
    <w:rsid w:val="00BE4A61"/>
    <w:rsid w:val="00BE67A7"/>
    <w:rsid w:val="00BE723A"/>
    <w:rsid w:val="00BE7844"/>
    <w:rsid w:val="00BF04B5"/>
    <w:rsid w:val="00BF0641"/>
    <w:rsid w:val="00BF0AD1"/>
    <w:rsid w:val="00BF1005"/>
    <w:rsid w:val="00BF12F4"/>
    <w:rsid w:val="00BF132F"/>
    <w:rsid w:val="00BF249E"/>
    <w:rsid w:val="00BF2A07"/>
    <w:rsid w:val="00BF2B24"/>
    <w:rsid w:val="00BF3053"/>
    <w:rsid w:val="00BF3A1E"/>
    <w:rsid w:val="00BF3B1E"/>
    <w:rsid w:val="00BF3C8D"/>
    <w:rsid w:val="00BF48A9"/>
    <w:rsid w:val="00BF49E2"/>
    <w:rsid w:val="00BF515C"/>
    <w:rsid w:val="00BF54C1"/>
    <w:rsid w:val="00BF5548"/>
    <w:rsid w:val="00BF5770"/>
    <w:rsid w:val="00BF59BD"/>
    <w:rsid w:val="00BF68DC"/>
    <w:rsid w:val="00BF70E4"/>
    <w:rsid w:val="00BF7158"/>
    <w:rsid w:val="00BF7688"/>
    <w:rsid w:val="00BF7D79"/>
    <w:rsid w:val="00C006E8"/>
    <w:rsid w:val="00C008E4"/>
    <w:rsid w:val="00C00A2E"/>
    <w:rsid w:val="00C00BFD"/>
    <w:rsid w:val="00C01B29"/>
    <w:rsid w:val="00C02084"/>
    <w:rsid w:val="00C0276D"/>
    <w:rsid w:val="00C0278E"/>
    <w:rsid w:val="00C02A7B"/>
    <w:rsid w:val="00C03045"/>
    <w:rsid w:val="00C03BF6"/>
    <w:rsid w:val="00C04583"/>
    <w:rsid w:val="00C0493A"/>
    <w:rsid w:val="00C052C9"/>
    <w:rsid w:val="00C0565E"/>
    <w:rsid w:val="00C0573D"/>
    <w:rsid w:val="00C05950"/>
    <w:rsid w:val="00C05B79"/>
    <w:rsid w:val="00C05F85"/>
    <w:rsid w:val="00C0619F"/>
    <w:rsid w:val="00C0659C"/>
    <w:rsid w:val="00C06697"/>
    <w:rsid w:val="00C067A8"/>
    <w:rsid w:val="00C070AF"/>
    <w:rsid w:val="00C074EF"/>
    <w:rsid w:val="00C076B7"/>
    <w:rsid w:val="00C106F3"/>
    <w:rsid w:val="00C114CF"/>
    <w:rsid w:val="00C12650"/>
    <w:rsid w:val="00C14251"/>
    <w:rsid w:val="00C1520B"/>
    <w:rsid w:val="00C152B7"/>
    <w:rsid w:val="00C152BE"/>
    <w:rsid w:val="00C15D43"/>
    <w:rsid w:val="00C1612C"/>
    <w:rsid w:val="00C161E0"/>
    <w:rsid w:val="00C1670B"/>
    <w:rsid w:val="00C1673D"/>
    <w:rsid w:val="00C16907"/>
    <w:rsid w:val="00C16FD8"/>
    <w:rsid w:val="00C1760E"/>
    <w:rsid w:val="00C20FEC"/>
    <w:rsid w:val="00C21079"/>
    <w:rsid w:val="00C21105"/>
    <w:rsid w:val="00C213E2"/>
    <w:rsid w:val="00C2150D"/>
    <w:rsid w:val="00C21C15"/>
    <w:rsid w:val="00C22AC2"/>
    <w:rsid w:val="00C22BEE"/>
    <w:rsid w:val="00C22F3B"/>
    <w:rsid w:val="00C232A7"/>
    <w:rsid w:val="00C239DD"/>
    <w:rsid w:val="00C23C52"/>
    <w:rsid w:val="00C23D87"/>
    <w:rsid w:val="00C23E7A"/>
    <w:rsid w:val="00C24227"/>
    <w:rsid w:val="00C245BB"/>
    <w:rsid w:val="00C2485C"/>
    <w:rsid w:val="00C248A1"/>
    <w:rsid w:val="00C2519D"/>
    <w:rsid w:val="00C25C79"/>
    <w:rsid w:val="00C25EC3"/>
    <w:rsid w:val="00C25F61"/>
    <w:rsid w:val="00C268C5"/>
    <w:rsid w:val="00C26E46"/>
    <w:rsid w:val="00C27056"/>
    <w:rsid w:val="00C2772C"/>
    <w:rsid w:val="00C279BE"/>
    <w:rsid w:val="00C27C95"/>
    <w:rsid w:val="00C3071E"/>
    <w:rsid w:val="00C312B4"/>
    <w:rsid w:val="00C3142F"/>
    <w:rsid w:val="00C31A05"/>
    <w:rsid w:val="00C321AA"/>
    <w:rsid w:val="00C335BC"/>
    <w:rsid w:val="00C343D4"/>
    <w:rsid w:val="00C3513D"/>
    <w:rsid w:val="00C35895"/>
    <w:rsid w:val="00C36AA9"/>
    <w:rsid w:val="00C36E9F"/>
    <w:rsid w:val="00C37292"/>
    <w:rsid w:val="00C40380"/>
    <w:rsid w:val="00C406F5"/>
    <w:rsid w:val="00C40768"/>
    <w:rsid w:val="00C41DE0"/>
    <w:rsid w:val="00C42637"/>
    <w:rsid w:val="00C42C0E"/>
    <w:rsid w:val="00C42F4E"/>
    <w:rsid w:val="00C449E4"/>
    <w:rsid w:val="00C4520D"/>
    <w:rsid w:val="00C45B6D"/>
    <w:rsid w:val="00C45E83"/>
    <w:rsid w:val="00C45F4F"/>
    <w:rsid w:val="00C45FA5"/>
    <w:rsid w:val="00C4630D"/>
    <w:rsid w:val="00C47424"/>
    <w:rsid w:val="00C4770E"/>
    <w:rsid w:val="00C47898"/>
    <w:rsid w:val="00C47A7B"/>
    <w:rsid w:val="00C47F62"/>
    <w:rsid w:val="00C504CA"/>
    <w:rsid w:val="00C50A56"/>
    <w:rsid w:val="00C522BD"/>
    <w:rsid w:val="00C52479"/>
    <w:rsid w:val="00C533D7"/>
    <w:rsid w:val="00C545F6"/>
    <w:rsid w:val="00C548BA"/>
    <w:rsid w:val="00C54DA7"/>
    <w:rsid w:val="00C555DA"/>
    <w:rsid w:val="00C56477"/>
    <w:rsid w:val="00C578A8"/>
    <w:rsid w:val="00C602F5"/>
    <w:rsid w:val="00C60536"/>
    <w:rsid w:val="00C609C9"/>
    <w:rsid w:val="00C60B5E"/>
    <w:rsid w:val="00C62043"/>
    <w:rsid w:val="00C6293D"/>
    <w:rsid w:val="00C62CB7"/>
    <w:rsid w:val="00C63170"/>
    <w:rsid w:val="00C6381C"/>
    <w:rsid w:val="00C63D88"/>
    <w:rsid w:val="00C640BF"/>
    <w:rsid w:val="00C64233"/>
    <w:rsid w:val="00C64C6E"/>
    <w:rsid w:val="00C64D10"/>
    <w:rsid w:val="00C659F0"/>
    <w:rsid w:val="00C65BC6"/>
    <w:rsid w:val="00C65C9F"/>
    <w:rsid w:val="00C66FE5"/>
    <w:rsid w:val="00C67AA8"/>
    <w:rsid w:val="00C703A4"/>
    <w:rsid w:val="00C70AF4"/>
    <w:rsid w:val="00C70C8E"/>
    <w:rsid w:val="00C7105B"/>
    <w:rsid w:val="00C71799"/>
    <w:rsid w:val="00C7228A"/>
    <w:rsid w:val="00C726E2"/>
    <w:rsid w:val="00C72BB8"/>
    <w:rsid w:val="00C72F61"/>
    <w:rsid w:val="00C73332"/>
    <w:rsid w:val="00C739CE"/>
    <w:rsid w:val="00C73F47"/>
    <w:rsid w:val="00C74202"/>
    <w:rsid w:val="00C74D37"/>
    <w:rsid w:val="00C74D51"/>
    <w:rsid w:val="00C74F3F"/>
    <w:rsid w:val="00C752E7"/>
    <w:rsid w:val="00C76B36"/>
    <w:rsid w:val="00C76E82"/>
    <w:rsid w:val="00C771A0"/>
    <w:rsid w:val="00C7768E"/>
    <w:rsid w:val="00C7778B"/>
    <w:rsid w:val="00C77C2E"/>
    <w:rsid w:val="00C80BD2"/>
    <w:rsid w:val="00C81408"/>
    <w:rsid w:val="00C81C3D"/>
    <w:rsid w:val="00C82217"/>
    <w:rsid w:val="00C82419"/>
    <w:rsid w:val="00C82869"/>
    <w:rsid w:val="00C82880"/>
    <w:rsid w:val="00C82BC6"/>
    <w:rsid w:val="00C82E54"/>
    <w:rsid w:val="00C840DD"/>
    <w:rsid w:val="00C84436"/>
    <w:rsid w:val="00C8456B"/>
    <w:rsid w:val="00C847DC"/>
    <w:rsid w:val="00C850D9"/>
    <w:rsid w:val="00C854B5"/>
    <w:rsid w:val="00C85671"/>
    <w:rsid w:val="00C85895"/>
    <w:rsid w:val="00C863AC"/>
    <w:rsid w:val="00C86825"/>
    <w:rsid w:val="00C87763"/>
    <w:rsid w:val="00C90072"/>
    <w:rsid w:val="00C90805"/>
    <w:rsid w:val="00C9198A"/>
    <w:rsid w:val="00C91E18"/>
    <w:rsid w:val="00C930A3"/>
    <w:rsid w:val="00C933BA"/>
    <w:rsid w:val="00C935A2"/>
    <w:rsid w:val="00C93685"/>
    <w:rsid w:val="00C93A24"/>
    <w:rsid w:val="00C93B1B"/>
    <w:rsid w:val="00C93C80"/>
    <w:rsid w:val="00C951F5"/>
    <w:rsid w:val="00C95EDE"/>
    <w:rsid w:val="00C966A6"/>
    <w:rsid w:val="00C97ACC"/>
    <w:rsid w:val="00CA001F"/>
    <w:rsid w:val="00CA03BA"/>
    <w:rsid w:val="00CA0894"/>
    <w:rsid w:val="00CA0FA5"/>
    <w:rsid w:val="00CA1054"/>
    <w:rsid w:val="00CA1541"/>
    <w:rsid w:val="00CA1CE1"/>
    <w:rsid w:val="00CA1D86"/>
    <w:rsid w:val="00CA2A95"/>
    <w:rsid w:val="00CA2C72"/>
    <w:rsid w:val="00CA3FA1"/>
    <w:rsid w:val="00CA457F"/>
    <w:rsid w:val="00CA4A19"/>
    <w:rsid w:val="00CA4AED"/>
    <w:rsid w:val="00CA5192"/>
    <w:rsid w:val="00CA53DD"/>
    <w:rsid w:val="00CA544B"/>
    <w:rsid w:val="00CA5495"/>
    <w:rsid w:val="00CA5DB0"/>
    <w:rsid w:val="00CA67BB"/>
    <w:rsid w:val="00CA7A9D"/>
    <w:rsid w:val="00CA7AF1"/>
    <w:rsid w:val="00CB0F0B"/>
    <w:rsid w:val="00CB15CD"/>
    <w:rsid w:val="00CB180C"/>
    <w:rsid w:val="00CB1837"/>
    <w:rsid w:val="00CB210D"/>
    <w:rsid w:val="00CB234A"/>
    <w:rsid w:val="00CB2443"/>
    <w:rsid w:val="00CB27BD"/>
    <w:rsid w:val="00CB2A2A"/>
    <w:rsid w:val="00CB2CEA"/>
    <w:rsid w:val="00CB3A5A"/>
    <w:rsid w:val="00CB3FE0"/>
    <w:rsid w:val="00CB4B14"/>
    <w:rsid w:val="00CB515C"/>
    <w:rsid w:val="00CB52D2"/>
    <w:rsid w:val="00CB57E6"/>
    <w:rsid w:val="00CB57EE"/>
    <w:rsid w:val="00CB5BDB"/>
    <w:rsid w:val="00CB5C01"/>
    <w:rsid w:val="00CB7007"/>
    <w:rsid w:val="00CB78CE"/>
    <w:rsid w:val="00CB7D35"/>
    <w:rsid w:val="00CC01DE"/>
    <w:rsid w:val="00CC096D"/>
    <w:rsid w:val="00CC0C1C"/>
    <w:rsid w:val="00CC186E"/>
    <w:rsid w:val="00CC1E4C"/>
    <w:rsid w:val="00CC2E17"/>
    <w:rsid w:val="00CC3684"/>
    <w:rsid w:val="00CC3889"/>
    <w:rsid w:val="00CC3A84"/>
    <w:rsid w:val="00CC4B0D"/>
    <w:rsid w:val="00CC4D9A"/>
    <w:rsid w:val="00CC4E82"/>
    <w:rsid w:val="00CC5069"/>
    <w:rsid w:val="00CC50E0"/>
    <w:rsid w:val="00CC5776"/>
    <w:rsid w:val="00CC6297"/>
    <w:rsid w:val="00CC6383"/>
    <w:rsid w:val="00CC682C"/>
    <w:rsid w:val="00CC69E9"/>
    <w:rsid w:val="00CC69FD"/>
    <w:rsid w:val="00CC6C6F"/>
    <w:rsid w:val="00CC6D7C"/>
    <w:rsid w:val="00CC7A77"/>
    <w:rsid w:val="00CD0B7A"/>
    <w:rsid w:val="00CD1177"/>
    <w:rsid w:val="00CD13C5"/>
    <w:rsid w:val="00CD186D"/>
    <w:rsid w:val="00CD1DA9"/>
    <w:rsid w:val="00CD24B9"/>
    <w:rsid w:val="00CD26B0"/>
    <w:rsid w:val="00CD28B2"/>
    <w:rsid w:val="00CD28C4"/>
    <w:rsid w:val="00CD2C12"/>
    <w:rsid w:val="00CD3064"/>
    <w:rsid w:val="00CD3443"/>
    <w:rsid w:val="00CD359D"/>
    <w:rsid w:val="00CD4571"/>
    <w:rsid w:val="00CD4866"/>
    <w:rsid w:val="00CD4C58"/>
    <w:rsid w:val="00CD509D"/>
    <w:rsid w:val="00CD6C4B"/>
    <w:rsid w:val="00CD6D35"/>
    <w:rsid w:val="00CD70D5"/>
    <w:rsid w:val="00CD7171"/>
    <w:rsid w:val="00CD7338"/>
    <w:rsid w:val="00CD738C"/>
    <w:rsid w:val="00CD782E"/>
    <w:rsid w:val="00CD7BEA"/>
    <w:rsid w:val="00CD7FA3"/>
    <w:rsid w:val="00CE0545"/>
    <w:rsid w:val="00CE0930"/>
    <w:rsid w:val="00CE1313"/>
    <w:rsid w:val="00CE154D"/>
    <w:rsid w:val="00CE1598"/>
    <w:rsid w:val="00CE15DB"/>
    <w:rsid w:val="00CE21FF"/>
    <w:rsid w:val="00CE255C"/>
    <w:rsid w:val="00CE3C72"/>
    <w:rsid w:val="00CE3C8A"/>
    <w:rsid w:val="00CE3CEF"/>
    <w:rsid w:val="00CE453F"/>
    <w:rsid w:val="00CE4CAE"/>
    <w:rsid w:val="00CE4F0C"/>
    <w:rsid w:val="00CE55E4"/>
    <w:rsid w:val="00CE5C02"/>
    <w:rsid w:val="00CE5FD4"/>
    <w:rsid w:val="00CE60FD"/>
    <w:rsid w:val="00CE7CA8"/>
    <w:rsid w:val="00CF008A"/>
    <w:rsid w:val="00CF0286"/>
    <w:rsid w:val="00CF04C9"/>
    <w:rsid w:val="00CF0E33"/>
    <w:rsid w:val="00CF1473"/>
    <w:rsid w:val="00CF1DED"/>
    <w:rsid w:val="00CF2015"/>
    <w:rsid w:val="00CF21C5"/>
    <w:rsid w:val="00CF21C6"/>
    <w:rsid w:val="00CF2225"/>
    <w:rsid w:val="00CF2227"/>
    <w:rsid w:val="00CF2589"/>
    <w:rsid w:val="00CF2679"/>
    <w:rsid w:val="00CF2C4C"/>
    <w:rsid w:val="00CF314D"/>
    <w:rsid w:val="00CF4904"/>
    <w:rsid w:val="00CF4F2C"/>
    <w:rsid w:val="00CF5533"/>
    <w:rsid w:val="00CF58A6"/>
    <w:rsid w:val="00CF5D85"/>
    <w:rsid w:val="00CF5E82"/>
    <w:rsid w:val="00CF5F09"/>
    <w:rsid w:val="00CF6804"/>
    <w:rsid w:val="00CF6F71"/>
    <w:rsid w:val="00CF7B5B"/>
    <w:rsid w:val="00CF7E01"/>
    <w:rsid w:val="00D00545"/>
    <w:rsid w:val="00D00B65"/>
    <w:rsid w:val="00D00CCF"/>
    <w:rsid w:val="00D00FCF"/>
    <w:rsid w:val="00D01F61"/>
    <w:rsid w:val="00D020D7"/>
    <w:rsid w:val="00D021C9"/>
    <w:rsid w:val="00D02CF8"/>
    <w:rsid w:val="00D02ED6"/>
    <w:rsid w:val="00D0431D"/>
    <w:rsid w:val="00D0437F"/>
    <w:rsid w:val="00D0447E"/>
    <w:rsid w:val="00D044BC"/>
    <w:rsid w:val="00D04B44"/>
    <w:rsid w:val="00D052C9"/>
    <w:rsid w:val="00D05515"/>
    <w:rsid w:val="00D07419"/>
    <w:rsid w:val="00D1000B"/>
    <w:rsid w:val="00D10632"/>
    <w:rsid w:val="00D1102B"/>
    <w:rsid w:val="00D11BA3"/>
    <w:rsid w:val="00D122BD"/>
    <w:rsid w:val="00D12C63"/>
    <w:rsid w:val="00D12DE9"/>
    <w:rsid w:val="00D1319D"/>
    <w:rsid w:val="00D139D5"/>
    <w:rsid w:val="00D13B28"/>
    <w:rsid w:val="00D13C71"/>
    <w:rsid w:val="00D13F08"/>
    <w:rsid w:val="00D14715"/>
    <w:rsid w:val="00D15437"/>
    <w:rsid w:val="00D15477"/>
    <w:rsid w:val="00D15733"/>
    <w:rsid w:val="00D157B4"/>
    <w:rsid w:val="00D159D6"/>
    <w:rsid w:val="00D16C84"/>
    <w:rsid w:val="00D16FBA"/>
    <w:rsid w:val="00D17F34"/>
    <w:rsid w:val="00D20394"/>
    <w:rsid w:val="00D203B9"/>
    <w:rsid w:val="00D21073"/>
    <w:rsid w:val="00D21AF5"/>
    <w:rsid w:val="00D21E04"/>
    <w:rsid w:val="00D22122"/>
    <w:rsid w:val="00D223C5"/>
    <w:rsid w:val="00D22662"/>
    <w:rsid w:val="00D22DE4"/>
    <w:rsid w:val="00D23012"/>
    <w:rsid w:val="00D239F2"/>
    <w:rsid w:val="00D23CBC"/>
    <w:rsid w:val="00D24130"/>
    <w:rsid w:val="00D254F8"/>
    <w:rsid w:val="00D257D8"/>
    <w:rsid w:val="00D26761"/>
    <w:rsid w:val="00D275ED"/>
    <w:rsid w:val="00D30002"/>
    <w:rsid w:val="00D30F78"/>
    <w:rsid w:val="00D3187A"/>
    <w:rsid w:val="00D31E99"/>
    <w:rsid w:val="00D32608"/>
    <w:rsid w:val="00D326EC"/>
    <w:rsid w:val="00D33693"/>
    <w:rsid w:val="00D338A3"/>
    <w:rsid w:val="00D33A96"/>
    <w:rsid w:val="00D34205"/>
    <w:rsid w:val="00D348D4"/>
    <w:rsid w:val="00D351B5"/>
    <w:rsid w:val="00D3589E"/>
    <w:rsid w:val="00D35C21"/>
    <w:rsid w:val="00D35DA2"/>
    <w:rsid w:val="00D3684E"/>
    <w:rsid w:val="00D370B0"/>
    <w:rsid w:val="00D371D0"/>
    <w:rsid w:val="00D374AF"/>
    <w:rsid w:val="00D37915"/>
    <w:rsid w:val="00D40852"/>
    <w:rsid w:val="00D40FA4"/>
    <w:rsid w:val="00D41332"/>
    <w:rsid w:val="00D415C9"/>
    <w:rsid w:val="00D4200B"/>
    <w:rsid w:val="00D422AE"/>
    <w:rsid w:val="00D42B31"/>
    <w:rsid w:val="00D430D2"/>
    <w:rsid w:val="00D433EA"/>
    <w:rsid w:val="00D435A9"/>
    <w:rsid w:val="00D43810"/>
    <w:rsid w:val="00D43B02"/>
    <w:rsid w:val="00D43BE7"/>
    <w:rsid w:val="00D43D56"/>
    <w:rsid w:val="00D44979"/>
    <w:rsid w:val="00D44997"/>
    <w:rsid w:val="00D44A12"/>
    <w:rsid w:val="00D44C08"/>
    <w:rsid w:val="00D44FF3"/>
    <w:rsid w:val="00D4543F"/>
    <w:rsid w:val="00D45465"/>
    <w:rsid w:val="00D45989"/>
    <w:rsid w:val="00D45AE7"/>
    <w:rsid w:val="00D45BEA"/>
    <w:rsid w:val="00D46607"/>
    <w:rsid w:val="00D46DEA"/>
    <w:rsid w:val="00D47FAC"/>
    <w:rsid w:val="00D503F8"/>
    <w:rsid w:val="00D50651"/>
    <w:rsid w:val="00D50AE8"/>
    <w:rsid w:val="00D51174"/>
    <w:rsid w:val="00D5128B"/>
    <w:rsid w:val="00D5144B"/>
    <w:rsid w:val="00D514AE"/>
    <w:rsid w:val="00D52052"/>
    <w:rsid w:val="00D5234D"/>
    <w:rsid w:val="00D5268B"/>
    <w:rsid w:val="00D529F8"/>
    <w:rsid w:val="00D52B27"/>
    <w:rsid w:val="00D52C29"/>
    <w:rsid w:val="00D52CF3"/>
    <w:rsid w:val="00D53437"/>
    <w:rsid w:val="00D535D4"/>
    <w:rsid w:val="00D5471D"/>
    <w:rsid w:val="00D54899"/>
    <w:rsid w:val="00D556FF"/>
    <w:rsid w:val="00D559F3"/>
    <w:rsid w:val="00D55CEF"/>
    <w:rsid w:val="00D5602F"/>
    <w:rsid w:val="00D562AB"/>
    <w:rsid w:val="00D5633C"/>
    <w:rsid w:val="00D565CD"/>
    <w:rsid w:val="00D5713A"/>
    <w:rsid w:val="00D5747E"/>
    <w:rsid w:val="00D578B0"/>
    <w:rsid w:val="00D57977"/>
    <w:rsid w:val="00D57E14"/>
    <w:rsid w:val="00D60321"/>
    <w:rsid w:val="00D606CF"/>
    <w:rsid w:val="00D612DD"/>
    <w:rsid w:val="00D61AFC"/>
    <w:rsid w:val="00D61B54"/>
    <w:rsid w:val="00D61C6B"/>
    <w:rsid w:val="00D61DB5"/>
    <w:rsid w:val="00D6203E"/>
    <w:rsid w:val="00D6218E"/>
    <w:rsid w:val="00D628EF"/>
    <w:rsid w:val="00D62983"/>
    <w:rsid w:val="00D62E43"/>
    <w:rsid w:val="00D62E85"/>
    <w:rsid w:val="00D63010"/>
    <w:rsid w:val="00D63549"/>
    <w:rsid w:val="00D63D0B"/>
    <w:rsid w:val="00D644EA"/>
    <w:rsid w:val="00D646BC"/>
    <w:rsid w:val="00D64829"/>
    <w:rsid w:val="00D648DB"/>
    <w:rsid w:val="00D64AD2"/>
    <w:rsid w:val="00D6505C"/>
    <w:rsid w:val="00D651A1"/>
    <w:rsid w:val="00D654AA"/>
    <w:rsid w:val="00D65D1A"/>
    <w:rsid w:val="00D65DB3"/>
    <w:rsid w:val="00D6602B"/>
    <w:rsid w:val="00D66A3B"/>
    <w:rsid w:val="00D66B01"/>
    <w:rsid w:val="00D66B02"/>
    <w:rsid w:val="00D66BB8"/>
    <w:rsid w:val="00D66D13"/>
    <w:rsid w:val="00D67B90"/>
    <w:rsid w:val="00D67C2A"/>
    <w:rsid w:val="00D67C47"/>
    <w:rsid w:val="00D67D5C"/>
    <w:rsid w:val="00D70B23"/>
    <w:rsid w:val="00D71EE7"/>
    <w:rsid w:val="00D72362"/>
    <w:rsid w:val="00D7291C"/>
    <w:rsid w:val="00D7359B"/>
    <w:rsid w:val="00D73E26"/>
    <w:rsid w:val="00D73F1E"/>
    <w:rsid w:val="00D7420B"/>
    <w:rsid w:val="00D74866"/>
    <w:rsid w:val="00D74FC3"/>
    <w:rsid w:val="00D751A4"/>
    <w:rsid w:val="00D763C0"/>
    <w:rsid w:val="00D76922"/>
    <w:rsid w:val="00D76E38"/>
    <w:rsid w:val="00D77536"/>
    <w:rsid w:val="00D77616"/>
    <w:rsid w:val="00D7784B"/>
    <w:rsid w:val="00D8005C"/>
    <w:rsid w:val="00D8091E"/>
    <w:rsid w:val="00D80D98"/>
    <w:rsid w:val="00D80E01"/>
    <w:rsid w:val="00D812DE"/>
    <w:rsid w:val="00D8132E"/>
    <w:rsid w:val="00D8190F"/>
    <w:rsid w:val="00D81B66"/>
    <w:rsid w:val="00D81C26"/>
    <w:rsid w:val="00D81F4F"/>
    <w:rsid w:val="00D831FC"/>
    <w:rsid w:val="00D83248"/>
    <w:rsid w:val="00D83B89"/>
    <w:rsid w:val="00D844F2"/>
    <w:rsid w:val="00D845E9"/>
    <w:rsid w:val="00D8463F"/>
    <w:rsid w:val="00D8626F"/>
    <w:rsid w:val="00D8631E"/>
    <w:rsid w:val="00D86377"/>
    <w:rsid w:val="00D905D4"/>
    <w:rsid w:val="00D90832"/>
    <w:rsid w:val="00D90BBC"/>
    <w:rsid w:val="00D90F84"/>
    <w:rsid w:val="00D91443"/>
    <w:rsid w:val="00D91776"/>
    <w:rsid w:val="00D929E0"/>
    <w:rsid w:val="00D92EDB"/>
    <w:rsid w:val="00D940EC"/>
    <w:rsid w:val="00D944CC"/>
    <w:rsid w:val="00D94B30"/>
    <w:rsid w:val="00D9580E"/>
    <w:rsid w:val="00D95B2B"/>
    <w:rsid w:val="00D95BA1"/>
    <w:rsid w:val="00D95EAB"/>
    <w:rsid w:val="00D96033"/>
    <w:rsid w:val="00D965B8"/>
    <w:rsid w:val="00D96903"/>
    <w:rsid w:val="00D96A50"/>
    <w:rsid w:val="00D96C0C"/>
    <w:rsid w:val="00D971BC"/>
    <w:rsid w:val="00D974C3"/>
    <w:rsid w:val="00D97B2F"/>
    <w:rsid w:val="00DA0127"/>
    <w:rsid w:val="00DA0360"/>
    <w:rsid w:val="00DA03AA"/>
    <w:rsid w:val="00DA0A6A"/>
    <w:rsid w:val="00DA1510"/>
    <w:rsid w:val="00DA1870"/>
    <w:rsid w:val="00DA2225"/>
    <w:rsid w:val="00DA2B08"/>
    <w:rsid w:val="00DA2E61"/>
    <w:rsid w:val="00DA326E"/>
    <w:rsid w:val="00DA32C7"/>
    <w:rsid w:val="00DA3EA6"/>
    <w:rsid w:val="00DA4046"/>
    <w:rsid w:val="00DA4149"/>
    <w:rsid w:val="00DA42C8"/>
    <w:rsid w:val="00DA43E2"/>
    <w:rsid w:val="00DA4584"/>
    <w:rsid w:val="00DA49B0"/>
    <w:rsid w:val="00DA4F0F"/>
    <w:rsid w:val="00DA5611"/>
    <w:rsid w:val="00DA5636"/>
    <w:rsid w:val="00DA58D4"/>
    <w:rsid w:val="00DA5D31"/>
    <w:rsid w:val="00DA5E52"/>
    <w:rsid w:val="00DA5EE2"/>
    <w:rsid w:val="00DA7282"/>
    <w:rsid w:val="00DA77DB"/>
    <w:rsid w:val="00DA77E9"/>
    <w:rsid w:val="00DA7ABA"/>
    <w:rsid w:val="00DA7E69"/>
    <w:rsid w:val="00DB035C"/>
    <w:rsid w:val="00DB0689"/>
    <w:rsid w:val="00DB07BA"/>
    <w:rsid w:val="00DB0C54"/>
    <w:rsid w:val="00DB0EC0"/>
    <w:rsid w:val="00DB14B6"/>
    <w:rsid w:val="00DB1675"/>
    <w:rsid w:val="00DB1840"/>
    <w:rsid w:val="00DB217B"/>
    <w:rsid w:val="00DB2A11"/>
    <w:rsid w:val="00DB33D7"/>
    <w:rsid w:val="00DB3514"/>
    <w:rsid w:val="00DB35A8"/>
    <w:rsid w:val="00DB3C6C"/>
    <w:rsid w:val="00DB4231"/>
    <w:rsid w:val="00DB4495"/>
    <w:rsid w:val="00DB4542"/>
    <w:rsid w:val="00DB5119"/>
    <w:rsid w:val="00DB5723"/>
    <w:rsid w:val="00DB62E5"/>
    <w:rsid w:val="00DB66BF"/>
    <w:rsid w:val="00DB6A76"/>
    <w:rsid w:val="00DB6D05"/>
    <w:rsid w:val="00DB7DFB"/>
    <w:rsid w:val="00DC0261"/>
    <w:rsid w:val="00DC0645"/>
    <w:rsid w:val="00DC07D0"/>
    <w:rsid w:val="00DC0922"/>
    <w:rsid w:val="00DC1505"/>
    <w:rsid w:val="00DC17B5"/>
    <w:rsid w:val="00DC19DB"/>
    <w:rsid w:val="00DC1B1B"/>
    <w:rsid w:val="00DC213D"/>
    <w:rsid w:val="00DC2636"/>
    <w:rsid w:val="00DC2EF9"/>
    <w:rsid w:val="00DC3761"/>
    <w:rsid w:val="00DC3FB4"/>
    <w:rsid w:val="00DC47DB"/>
    <w:rsid w:val="00DC4BC4"/>
    <w:rsid w:val="00DC4C66"/>
    <w:rsid w:val="00DC54D7"/>
    <w:rsid w:val="00DC5D20"/>
    <w:rsid w:val="00DC5EF9"/>
    <w:rsid w:val="00DC639A"/>
    <w:rsid w:val="00DD10DB"/>
    <w:rsid w:val="00DD1AB9"/>
    <w:rsid w:val="00DD1E42"/>
    <w:rsid w:val="00DD326B"/>
    <w:rsid w:val="00DD367B"/>
    <w:rsid w:val="00DD40EA"/>
    <w:rsid w:val="00DD417C"/>
    <w:rsid w:val="00DD4671"/>
    <w:rsid w:val="00DD4840"/>
    <w:rsid w:val="00DD511F"/>
    <w:rsid w:val="00DD55B3"/>
    <w:rsid w:val="00DD57C3"/>
    <w:rsid w:val="00DD5EFF"/>
    <w:rsid w:val="00DD67DA"/>
    <w:rsid w:val="00DD6B7F"/>
    <w:rsid w:val="00DD7402"/>
    <w:rsid w:val="00DD76BD"/>
    <w:rsid w:val="00DD799D"/>
    <w:rsid w:val="00DD7FC7"/>
    <w:rsid w:val="00DE00D4"/>
    <w:rsid w:val="00DE1015"/>
    <w:rsid w:val="00DE14B7"/>
    <w:rsid w:val="00DE1728"/>
    <w:rsid w:val="00DE21EF"/>
    <w:rsid w:val="00DE22AE"/>
    <w:rsid w:val="00DE2A25"/>
    <w:rsid w:val="00DE2CC5"/>
    <w:rsid w:val="00DE32C1"/>
    <w:rsid w:val="00DE344A"/>
    <w:rsid w:val="00DE39FE"/>
    <w:rsid w:val="00DE3CF7"/>
    <w:rsid w:val="00DE3EFB"/>
    <w:rsid w:val="00DE4C86"/>
    <w:rsid w:val="00DE4D34"/>
    <w:rsid w:val="00DE4EE3"/>
    <w:rsid w:val="00DE60EC"/>
    <w:rsid w:val="00DE6EEE"/>
    <w:rsid w:val="00DE6FE0"/>
    <w:rsid w:val="00DE775C"/>
    <w:rsid w:val="00DE78E5"/>
    <w:rsid w:val="00DE7C33"/>
    <w:rsid w:val="00DE7C8F"/>
    <w:rsid w:val="00DE7EA8"/>
    <w:rsid w:val="00DF05CE"/>
    <w:rsid w:val="00DF06AE"/>
    <w:rsid w:val="00DF08A5"/>
    <w:rsid w:val="00DF0EB7"/>
    <w:rsid w:val="00DF0FEC"/>
    <w:rsid w:val="00DF1178"/>
    <w:rsid w:val="00DF147A"/>
    <w:rsid w:val="00DF1642"/>
    <w:rsid w:val="00DF1A27"/>
    <w:rsid w:val="00DF1E48"/>
    <w:rsid w:val="00DF2357"/>
    <w:rsid w:val="00DF26B1"/>
    <w:rsid w:val="00DF2968"/>
    <w:rsid w:val="00DF2E4F"/>
    <w:rsid w:val="00DF32DF"/>
    <w:rsid w:val="00DF33FE"/>
    <w:rsid w:val="00DF37A5"/>
    <w:rsid w:val="00DF37D9"/>
    <w:rsid w:val="00DF3B75"/>
    <w:rsid w:val="00DF48DF"/>
    <w:rsid w:val="00DF4AAF"/>
    <w:rsid w:val="00DF51C5"/>
    <w:rsid w:val="00DF5645"/>
    <w:rsid w:val="00DF5717"/>
    <w:rsid w:val="00DF5794"/>
    <w:rsid w:val="00DF5E03"/>
    <w:rsid w:val="00DF65E6"/>
    <w:rsid w:val="00DF6D91"/>
    <w:rsid w:val="00DF71B7"/>
    <w:rsid w:val="00DF7CBD"/>
    <w:rsid w:val="00E00017"/>
    <w:rsid w:val="00E00574"/>
    <w:rsid w:val="00E011BB"/>
    <w:rsid w:val="00E01B57"/>
    <w:rsid w:val="00E02322"/>
    <w:rsid w:val="00E023DF"/>
    <w:rsid w:val="00E027F5"/>
    <w:rsid w:val="00E03006"/>
    <w:rsid w:val="00E03350"/>
    <w:rsid w:val="00E0363B"/>
    <w:rsid w:val="00E036C3"/>
    <w:rsid w:val="00E03DC3"/>
    <w:rsid w:val="00E0565A"/>
    <w:rsid w:val="00E05662"/>
    <w:rsid w:val="00E064BE"/>
    <w:rsid w:val="00E06708"/>
    <w:rsid w:val="00E06A95"/>
    <w:rsid w:val="00E06CA3"/>
    <w:rsid w:val="00E07445"/>
    <w:rsid w:val="00E07721"/>
    <w:rsid w:val="00E07C13"/>
    <w:rsid w:val="00E100FD"/>
    <w:rsid w:val="00E106E3"/>
    <w:rsid w:val="00E10793"/>
    <w:rsid w:val="00E1080F"/>
    <w:rsid w:val="00E11953"/>
    <w:rsid w:val="00E12A84"/>
    <w:rsid w:val="00E13281"/>
    <w:rsid w:val="00E13747"/>
    <w:rsid w:val="00E13901"/>
    <w:rsid w:val="00E14440"/>
    <w:rsid w:val="00E14771"/>
    <w:rsid w:val="00E14857"/>
    <w:rsid w:val="00E14D96"/>
    <w:rsid w:val="00E151EA"/>
    <w:rsid w:val="00E156CF"/>
    <w:rsid w:val="00E15976"/>
    <w:rsid w:val="00E15C98"/>
    <w:rsid w:val="00E15D5A"/>
    <w:rsid w:val="00E168B8"/>
    <w:rsid w:val="00E16B34"/>
    <w:rsid w:val="00E175C0"/>
    <w:rsid w:val="00E17760"/>
    <w:rsid w:val="00E178B8"/>
    <w:rsid w:val="00E17AA6"/>
    <w:rsid w:val="00E17D9C"/>
    <w:rsid w:val="00E17DCB"/>
    <w:rsid w:val="00E21352"/>
    <w:rsid w:val="00E2162F"/>
    <w:rsid w:val="00E21D68"/>
    <w:rsid w:val="00E22897"/>
    <w:rsid w:val="00E22E2E"/>
    <w:rsid w:val="00E23081"/>
    <w:rsid w:val="00E2367E"/>
    <w:rsid w:val="00E237A6"/>
    <w:rsid w:val="00E23CE8"/>
    <w:rsid w:val="00E23F24"/>
    <w:rsid w:val="00E24F02"/>
    <w:rsid w:val="00E24FDF"/>
    <w:rsid w:val="00E255C7"/>
    <w:rsid w:val="00E25872"/>
    <w:rsid w:val="00E25CCB"/>
    <w:rsid w:val="00E25E2C"/>
    <w:rsid w:val="00E278E4"/>
    <w:rsid w:val="00E27960"/>
    <w:rsid w:val="00E30179"/>
    <w:rsid w:val="00E30941"/>
    <w:rsid w:val="00E31546"/>
    <w:rsid w:val="00E3164C"/>
    <w:rsid w:val="00E32354"/>
    <w:rsid w:val="00E32EDD"/>
    <w:rsid w:val="00E33843"/>
    <w:rsid w:val="00E33869"/>
    <w:rsid w:val="00E33D70"/>
    <w:rsid w:val="00E34992"/>
    <w:rsid w:val="00E35078"/>
    <w:rsid w:val="00E351D3"/>
    <w:rsid w:val="00E3526E"/>
    <w:rsid w:val="00E35981"/>
    <w:rsid w:val="00E35D54"/>
    <w:rsid w:val="00E36086"/>
    <w:rsid w:val="00E3689A"/>
    <w:rsid w:val="00E36D0E"/>
    <w:rsid w:val="00E36E04"/>
    <w:rsid w:val="00E3724C"/>
    <w:rsid w:val="00E402AB"/>
    <w:rsid w:val="00E403F3"/>
    <w:rsid w:val="00E40F17"/>
    <w:rsid w:val="00E40F38"/>
    <w:rsid w:val="00E41282"/>
    <w:rsid w:val="00E417AF"/>
    <w:rsid w:val="00E41B2D"/>
    <w:rsid w:val="00E425C6"/>
    <w:rsid w:val="00E42BD7"/>
    <w:rsid w:val="00E42F7F"/>
    <w:rsid w:val="00E43258"/>
    <w:rsid w:val="00E43643"/>
    <w:rsid w:val="00E440EB"/>
    <w:rsid w:val="00E44C65"/>
    <w:rsid w:val="00E45C6E"/>
    <w:rsid w:val="00E45D2D"/>
    <w:rsid w:val="00E46306"/>
    <w:rsid w:val="00E47992"/>
    <w:rsid w:val="00E47B4D"/>
    <w:rsid w:val="00E47ECA"/>
    <w:rsid w:val="00E5009D"/>
    <w:rsid w:val="00E510E8"/>
    <w:rsid w:val="00E5119D"/>
    <w:rsid w:val="00E529CD"/>
    <w:rsid w:val="00E54740"/>
    <w:rsid w:val="00E56370"/>
    <w:rsid w:val="00E565E1"/>
    <w:rsid w:val="00E56B46"/>
    <w:rsid w:val="00E56BA4"/>
    <w:rsid w:val="00E574B6"/>
    <w:rsid w:val="00E57554"/>
    <w:rsid w:val="00E604AA"/>
    <w:rsid w:val="00E6054D"/>
    <w:rsid w:val="00E608CB"/>
    <w:rsid w:val="00E609DE"/>
    <w:rsid w:val="00E61253"/>
    <w:rsid w:val="00E616D8"/>
    <w:rsid w:val="00E62512"/>
    <w:rsid w:val="00E62A24"/>
    <w:rsid w:val="00E62C97"/>
    <w:rsid w:val="00E63231"/>
    <w:rsid w:val="00E63665"/>
    <w:rsid w:val="00E63DAB"/>
    <w:rsid w:val="00E63E90"/>
    <w:rsid w:val="00E6445D"/>
    <w:rsid w:val="00E652B4"/>
    <w:rsid w:val="00E65DED"/>
    <w:rsid w:val="00E66021"/>
    <w:rsid w:val="00E666DF"/>
    <w:rsid w:val="00E668C7"/>
    <w:rsid w:val="00E66AAB"/>
    <w:rsid w:val="00E67740"/>
    <w:rsid w:val="00E7055B"/>
    <w:rsid w:val="00E70C1F"/>
    <w:rsid w:val="00E71046"/>
    <w:rsid w:val="00E71833"/>
    <w:rsid w:val="00E72283"/>
    <w:rsid w:val="00E729AB"/>
    <w:rsid w:val="00E73230"/>
    <w:rsid w:val="00E733CB"/>
    <w:rsid w:val="00E73981"/>
    <w:rsid w:val="00E739D7"/>
    <w:rsid w:val="00E73F7A"/>
    <w:rsid w:val="00E75298"/>
    <w:rsid w:val="00E756FD"/>
    <w:rsid w:val="00E757E6"/>
    <w:rsid w:val="00E75990"/>
    <w:rsid w:val="00E75EC1"/>
    <w:rsid w:val="00E75F48"/>
    <w:rsid w:val="00E76821"/>
    <w:rsid w:val="00E773E3"/>
    <w:rsid w:val="00E80331"/>
    <w:rsid w:val="00E8049C"/>
    <w:rsid w:val="00E81206"/>
    <w:rsid w:val="00E81AC3"/>
    <w:rsid w:val="00E81BA6"/>
    <w:rsid w:val="00E82181"/>
    <w:rsid w:val="00E82A40"/>
    <w:rsid w:val="00E83043"/>
    <w:rsid w:val="00E8314E"/>
    <w:rsid w:val="00E833EF"/>
    <w:rsid w:val="00E83772"/>
    <w:rsid w:val="00E83784"/>
    <w:rsid w:val="00E837C5"/>
    <w:rsid w:val="00E83A53"/>
    <w:rsid w:val="00E849AC"/>
    <w:rsid w:val="00E84ED4"/>
    <w:rsid w:val="00E85127"/>
    <w:rsid w:val="00E85483"/>
    <w:rsid w:val="00E854E6"/>
    <w:rsid w:val="00E8566A"/>
    <w:rsid w:val="00E85AE5"/>
    <w:rsid w:val="00E864C7"/>
    <w:rsid w:val="00E86C79"/>
    <w:rsid w:val="00E86FD9"/>
    <w:rsid w:val="00E878A7"/>
    <w:rsid w:val="00E901C2"/>
    <w:rsid w:val="00E90645"/>
    <w:rsid w:val="00E914F0"/>
    <w:rsid w:val="00E9168D"/>
    <w:rsid w:val="00E918AE"/>
    <w:rsid w:val="00E931C6"/>
    <w:rsid w:val="00E93DD6"/>
    <w:rsid w:val="00E94134"/>
    <w:rsid w:val="00E94FA1"/>
    <w:rsid w:val="00E9533E"/>
    <w:rsid w:val="00E95814"/>
    <w:rsid w:val="00E96915"/>
    <w:rsid w:val="00E96FE3"/>
    <w:rsid w:val="00E978CF"/>
    <w:rsid w:val="00E97C02"/>
    <w:rsid w:val="00E97DA7"/>
    <w:rsid w:val="00E97FA8"/>
    <w:rsid w:val="00E97FFD"/>
    <w:rsid w:val="00EA0F65"/>
    <w:rsid w:val="00EA18F4"/>
    <w:rsid w:val="00EA19D6"/>
    <w:rsid w:val="00EA21FF"/>
    <w:rsid w:val="00EA2600"/>
    <w:rsid w:val="00EA33C0"/>
    <w:rsid w:val="00EA388C"/>
    <w:rsid w:val="00EA3EE9"/>
    <w:rsid w:val="00EA3FB3"/>
    <w:rsid w:val="00EA4AEA"/>
    <w:rsid w:val="00EA4CB3"/>
    <w:rsid w:val="00EA53A1"/>
    <w:rsid w:val="00EA5C2D"/>
    <w:rsid w:val="00EA5E99"/>
    <w:rsid w:val="00EA6736"/>
    <w:rsid w:val="00EA69DE"/>
    <w:rsid w:val="00EA6EE4"/>
    <w:rsid w:val="00EA700E"/>
    <w:rsid w:val="00EA746C"/>
    <w:rsid w:val="00EA7596"/>
    <w:rsid w:val="00EA78CD"/>
    <w:rsid w:val="00EA7A0C"/>
    <w:rsid w:val="00EA7CB0"/>
    <w:rsid w:val="00EA7CD7"/>
    <w:rsid w:val="00EA7D15"/>
    <w:rsid w:val="00EA7D7D"/>
    <w:rsid w:val="00EA7E3E"/>
    <w:rsid w:val="00EB0C96"/>
    <w:rsid w:val="00EB14D4"/>
    <w:rsid w:val="00EB1ADE"/>
    <w:rsid w:val="00EB2386"/>
    <w:rsid w:val="00EB2684"/>
    <w:rsid w:val="00EB33D7"/>
    <w:rsid w:val="00EB3625"/>
    <w:rsid w:val="00EB3C65"/>
    <w:rsid w:val="00EB497E"/>
    <w:rsid w:val="00EB4AD1"/>
    <w:rsid w:val="00EB4E75"/>
    <w:rsid w:val="00EB502D"/>
    <w:rsid w:val="00EB54E9"/>
    <w:rsid w:val="00EB58FD"/>
    <w:rsid w:val="00EB59B3"/>
    <w:rsid w:val="00EB5E73"/>
    <w:rsid w:val="00EB6247"/>
    <w:rsid w:val="00EB6371"/>
    <w:rsid w:val="00EB663F"/>
    <w:rsid w:val="00EB67D0"/>
    <w:rsid w:val="00EB7367"/>
    <w:rsid w:val="00EB7D29"/>
    <w:rsid w:val="00EC0024"/>
    <w:rsid w:val="00EC00B0"/>
    <w:rsid w:val="00EC0627"/>
    <w:rsid w:val="00EC0881"/>
    <w:rsid w:val="00EC14D5"/>
    <w:rsid w:val="00EC17B8"/>
    <w:rsid w:val="00EC1AC0"/>
    <w:rsid w:val="00EC2613"/>
    <w:rsid w:val="00EC2B8D"/>
    <w:rsid w:val="00EC2D16"/>
    <w:rsid w:val="00EC2DE7"/>
    <w:rsid w:val="00EC3229"/>
    <w:rsid w:val="00EC3E05"/>
    <w:rsid w:val="00EC4196"/>
    <w:rsid w:val="00EC4B63"/>
    <w:rsid w:val="00EC4BE4"/>
    <w:rsid w:val="00EC4F46"/>
    <w:rsid w:val="00EC4F97"/>
    <w:rsid w:val="00EC5039"/>
    <w:rsid w:val="00EC597A"/>
    <w:rsid w:val="00EC6C04"/>
    <w:rsid w:val="00EC71A4"/>
    <w:rsid w:val="00EC7AF1"/>
    <w:rsid w:val="00EC7B7E"/>
    <w:rsid w:val="00EC7CF2"/>
    <w:rsid w:val="00ED07E9"/>
    <w:rsid w:val="00ED0AEA"/>
    <w:rsid w:val="00ED0B55"/>
    <w:rsid w:val="00ED0D68"/>
    <w:rsid w:val="00ED0D71"/>
    <w:rsid w:val="00ED13B7"/>
    <w:rsid w:val="00ED14E1"/>
    <w:rsid w:val="00ED171E"/>
    <w:rsid w:val="00ED1A6B"/>
    <w:rsid w:val="00ED1C9F"/>
    <w:rsid w:val="00ED1F01"/>
    <w:rsid w:val="00ED2DD4"/>
    <w:rsid w:val="00ED3327"/>
    <w:rsid w:val="00ED35CC"/>
    <w:rsid w:val="00ED372C"/>
    <w:rsid w:val="00ED3DDB"/>
    <w:rsid w:val="00ED56F8"/>
    <w:rsid w:val="00ED5823"/>
    <w:rsid w:val="00ED5927"/>
    <w:rsid w:val="00ED5A96"/>
    <w:rsid w:val="00ED5BAB"/>
    <w:rsid w:val="00ED5EF2"/>
    <w:rsid w:val="00ED62E4"/>
    <w:rsid w:val="00ED664D"/>
    <w:rsid w:val="00ED6D3F"/>
    <w:rsid w:val="00ED7A08"/>
    <w:rsid w:val="00EE00CE"/>
    <w:rsid w:val="00EE019F"/>
    <w:rsid w:val="00EE0949"/>
    <w:rsid w:val="00EE0C07"/>
    <w:rsid w:val="00EE0CAA"/>
    <w:rsid w:val="00EE0FD4"/>
    <w:rsid w:val="00EE15D0"/>
    <w:rsid w:val="00EE182E"/>
    <w:rsid w:val="00EE26A1"/>
    <w:rsid w:val="00EE2ABE"/>
    <w:rsid w:val="00EE2E9D"/>
    <w:rsid w:val="00EE37A3"/>
    <w:rsid w:val="00EE3D2E"/>
    <w:rsid w:val="00EE401C"/>
    <w:rsid w:val="00EE4369"/>
    <w:rsid w:val="00EE550B"/>
    <w:rsid w:val="00EE65BA"/>
    <w:rsid w:val="00EE71FB"/>
    <w:rsid w:val="00EE73AF"/>
    <w:rsid w:val="00EE7898"/>
    <w:rsid w:val="00EE7A5B"/>
    <w:rsid w:val="00EE7FFA"/>
    <w:rsid w:val="00EF0A5E"/>
    <w:rsid w:val="00EF10DE"/>
    <w:rsid w:val="00EF176A"/>
    <w:rsid w:val="00EF1B69"/>
    <w:rsid w:val="00EF1D6E"/>
    <w:rsid w:val="00EF1F29"/>
    <w:rsid w:val="00EF22DF"/>
    <w:rsid w:val="00EF2519"/>
    <w:rsid w:val="00EF2ACB"/>
    <w:rsid w:val="00EF2FB8"/>
    <w:rsid w:val="00EF3197"/>
    <w:rsid w:val="00EF3302"/>
    <w:rsid w:val="00EF3441"/>
    <w:rsid w:val="00EF3863"/>
    <w:rsid w:val="00EF4215"/>
    <w:rsid w:val="00EF4969"/>
    <w:rsid w:val="00EF56FF"/>
    <w:rsid w:val="00EF58C2"/>
    <w:rsid w:val="00EF5A38"/>
    <w:rsid w:val="00EF637E"/>
    <w:rsid w:val="00EF6F68"/>
    <w:rsid w:val="00EF7ABB"/>
    <w:rsid w:val="00F00351"/>
    <w:rsid w:val="00F0080D"/>
    <w:rsid w:val="00F00813"/>
    <w:rsid w:val="00F010FF"/>
    <w:rsid w:val="00F014A3"/>
    <w:rsid w:val="00F0307C"/>
    <w:rsid w:val="00F0439D"/>
    <w:rsid w:val="00F059E5"/>
    <w:rsid w:val="00F05CE1"/>
    <w:rsid w:val="00F061C9"/>
    <w:rsid w:val="00F0623A"/>
    <w:rsid w:val="00F0664A"/>
    <w:rsid w:val="00F0667F"/>
    <w:rsid w:val="00F0674C"/>
    <w:rsid w:val="00F0692A"/>
    <w:rsid w:val="00F06C3F"/>
    <w:rsid w:val="00F06EFD"/>
    <w:rsid w:val="00F071CC"/>
    <w:rsid w:val="00F07698"/>
    <w:rsid w:val="00F07FBC"/>
    <w:rsid w:val="00F108A8"/>
    <w:rsid w:val="00F1099C"/>
    <w:rsid w:val="00F10E3A"/>
    <w:rsid w:val="00F11D84"/>
    <w:rsid w:val="00F11F9E"/>
    <w:rsid w:val="00F124DC"/>
    <w:rsid w:val="00F13206"/>
    <w:rsid w:val="00F13B4A"/>
    <w:rsid w:val="00F13D50"/>
    <w:rsid w:val="00F14219"/>
    <w:rsid w:val="00F1446A"/>
    <w:rsid w:val="00F1456D"/>
    <w:rsid w:val="00F1463A"/>
    <w:rsid w:val="00F14B6A"/>
    <w:rsid w:val="00F15F5F"/>
    <w:rsid w:val="00F160A4"/>
    <w:rsid w:val="00F16260"/>
    <w:rsid w:val="00F16FF5"/>
    <w:rsid w:val="00F208EC"/>
    <w:rsid w:val="00F20BFB"/>
    <w:rsid w:val="00F21019"/>
    <w:rsid w:val="00F21599"/>
    <w:rsid w:val="00F21835"/>
    <w:rsid w:val="00F22254"/>
    <w:rsid w:val="00F2283A"/>
    <w:rsid w:val="00F22AE7"/>
    <w:rsid w:val="00F238FF"/>
    <w:rsid w:val="00F239C3"/>
    <w:rsid w:val="00F23AA5"/>
    <w:rsid w:val="00F23BD2"/>
    <w:rsid w:val="00F23BE8"/>
    <w:rsid w:val="00F242F9"/>
    <w:rsid w:val="00F24465"/>
    <w:rsid w:val="00F25333"/>
    <w:rsid w:val="00F259E2"/>
    <w:rsid w:val="00F25D6A"/>
    <w:rsid w:val="00F2673F"/>
    <w:rsid w:val="00F26C2D"/>
    <w:rsid w:val="00F27C18"/>
    <w:rsid w:val="00F304AD"/>
    <w:rsid w:val="00F30C4A"/>
    <w:rsid w:val="00F31200"/>
    <w:rsid w:val="00F31289"/>
    <w:rsid w:val="00F3156D"/>
    <w:rsid w:val="00F319E4"/>
    <w:rsid w:val="00F31FCA"/>
    <w:rsid w:val="00F3282B"/>
    <w:rsid w:val="00F3286D"/>
    <w:rsid w:val="00F32D1B"/>
    <w:rsid w:val="00F32D2B"/>
    <w:rsid w:val="00F33032"/>
    <w:rsid w:val="00F33ADA"/>
    <w:rsid w:val="00F349D2"/>
    <w:rsid w:val="00F34FFE"/>
    <w:rsid w:val="00F3596D"/>
    <w:rsid w:val="00F35B4F"/>
    <w:rsid w:val="00F35C4D"/>
    <w:rsid w:val="00F36726"/>
    <w:rsid w:val="00F3674C"/>
    <w:rsid w:val="00F36759"/>
    <w:rsid w:val="00F36AFD"/>
    <w:rsid w:val="00F36CA8"/>
    <w:rsid w:val="00F37061"/>
    <w:rsid w:val="00F379FE"/>
    <w:rsid w:val="00F37DBD"/>
    <w:rsid w:val="00F41C48"/>
    <w:rsid w:val="00F41F3A"/>
    <w:rsid w:val="00F43FC2"/>
    <w:rsid w:val="00F4491F"/>
    <w:rsid w:val="00F45D2F"/>
    <w:rsid w:val="00F45FCA"/>
    <w:rsid w:val="00F4648C"/>
    <w:rsid w:val="00F46497"/>
    <w:rsid w:val="00F46915"/>
    <w:rsid w:val="00F46FEC"/>
    <w:rsid w:val="00F470B0"/>
    <w:rsid w:val="00F47D3A"/>
    <w:rsid w:val="00F501D4"/>
    <w:rsid w:val="00F504F7"/>
    <w:rsid w:val="00F507D5"/>
    <w:rsid w:val="00F50F0B"/>
    <w:rsid w:val="00F5118B"/>
    <w:rsid w:val="00F511D8"/>
    <w:rsid w:val="00F515CE"/>
    <w:rsid w:val="00F517F9"/>
    <w:rsid w:val="00F5183A"/>
    <w:rsid w:val="00F520EC"/>
    <w:rsid w:val="00F526F8"/>
    <w:rsid w:val="00F533D4"/>
    <w:rsid w:val="00F5369F"/>
    <w:rsid w:val="00F54113"/>
    <w:rsid w:val="00F54854"/>
    <w:rsid w:val="00F54E0B"/>
    <w:rsid w:val="00F552B8"/>
    <w:rsid w:val="00F55917"/>
    <w:rsid w:val="00F5620F"/>
    <w:rsid w:val="00F56E36"/>
    <w:rsid w:val="00F571F8"/>
    <w:rsid w:val="00F57264"/>
    <w:rsid w:val="00F601B4"/>
    <w:rsid w:val="00F606ED"/>
    <w:rsid w:val="00F60753"/>
    <w:rsid w:val="00F6091D"/>
    <w:rsid w:val="00F60A04"/>
    <w:rsid w:val="00F6116D"/>
    <w:rsid w:val="00F61404"/>
    <w:rsid w:val="00F615DD"/>
    <w:rsid w:val="00F61B57"/>
    <w:rsid w:val="00F628CB"/>
    <w:rsid w:val="00F63417"/>
    <w:rsid w:val="00F6346C"/>
    <w:rsid w:val="00F639FB"/>
    <w:rsid w:val="00F63F8B"/>
    <w:rsid w:val="00F63F8E"/>
    <w:rsid w:val="00F64A48"/>
    <w:rsid w:val="00F653BD"/>
    <w:rsid w:val="00F65826"/>
    <w:rsid w:val="00F6656F"/>
    <w:rsid w:val="00F6697A"/>
    <w:rsid w:val="00F6733E"/>
    <w:rsid w:val="00F673F2"/>
    <w:rsid w:val="00F67E9C"/>
    <w:rsid w:val="00F70F7B"/>
    <w:rsid w:val="00F71531"/>
    <w:rsid w:val="00F7208E"/>
    <w:rsid w:val="00F723DE"/>
    <w:rsid w:val="00F724A8"/>
    <w:rsid w:val="00F727BE"/>
    <w:rsid w:val="00F72865"/>
    <w:rsid w:val="00F72E51"/>
    <w:rsid w:val="00F74A90"/>
    <w:rsid w:val="00F74D6A"/>
    <w:rsid w:val="00F74DE8"/>
    <w:rsid w:val="00F750CE"/>
    <w:rsid w:val="00F75463"/>
    <w:rsid w:val="00F75893"/>
    <w:rsid w:val="00F75E46"/>
    <w:rsid w:val="00F762E7"/>
    <w:rsid w:val="00F76A64"/>
    <w:rsid w:val="00F76AF7"/>
    <w:rsid w:val="00F80618"/>
    <w:rsid w:val="00F8071E"/>
    <w:rsid w:val="00F808C8"/>
    <w:rsid w:val="00F80D21"/>
    <w:rsid w:val="00F8166B"/>
    <w:rsid w:val="00F82252"/>
    <w:rsid w:val="00F82F2E"/>
    <w:rsid w:val="00F82F32"/>
    <w:rsid w:val="00F833BC"/>
    <w:rsid w:val="00F835FB"/>
    <w:rsid w:val="00F83788"/>
    <w:rsid w:val="00F83A03"/>
    <w:rsid w:val="00F83D7E"/>
    <w:rsid w:val="00F843D2"/>
    <w:rsid w:val="00F84A46"/>
    <w:rsid w:val="00F851CB"/>
    <w:rsid w:val="00F8702C"/>
    <w:rsid w:val="00F8779C"/>
    <w:rsid w:val="00F877FF"/>
    <w:rsid w:val="00F87FD0"/>
    <w:rsid w:val="00F905F9"/>
    <w:rsid w:val="00F90602"/>
    <w:rsid w:val="00F908B5"/>
    <w:rsid w:val="00F90EC1"/>
    <w:rsid w:val="00F913F3"/>
    <w:rsid w:val="00F915B1"/>
    <w:rsid w:val="00F91DD6"/>
    <w:rsid w:val="00F91FA5"/>
    <w:rsid w:val="00F91FC9"/>
    <w:rsid w:val="00F92D37"/>
    <w:rsid w:val="00F92E07"/>
    <w:rsid w:val="00F93184"/>
    <w:rsid w:val="00F93326"/>
    <w:rsid w:val="00F93978"/>
    <w:rsid w:val="00F94A59"/>
    <w:rsid w:val="00F950AB"/>
    <w:rsid w:val="00F9530A"/>
    <w:rsid w:val="00F954C6"/>
    <w:rsid w:val="00F95AA9"/>
    <w:rsid w:val="00F964AF"/>
    <w:rsid w:val="00F9650E"/>
    <w:rsid w:val="00F96694"/>
    <w:rsid w:val="00F966E6"/>
    <w:rsid w:val="00FA0283"/>
    <w:rsid w:val="00FA105D"/>
    <w:rsid w:val="00FA1106"/>
    <w:rsid w:val="00FA111B"/>
    <w:rsid w:val="00FA133F"/>
    <w:rsid w:val="00FA159C"/>
    <w:rsid w:val="00FA226E"/>
    <w:rsid w:val="00FA2C27"/>
    <w:rsid w:val="00FA2D4B"/>
    <w:rsid w:val="00FA2D83"/>
    <w:rsid w:val="00FA3F31"/>
    <w:rsid w:val="00FA4B7C"/>
    <w:rsid w:val="00FA4C9B"/>
    <w:rsid w:val="00FA54E2"/>
    <w:rsid w:val="00FA5557"/>
    <w:rsid w:val="00FA5666"/>
    <w:rsid w:val="00FA5A8D"/>
    <w:rsid w:val="00FA658A"/>
    <w:rsid w:val="00FA75C1"/>
    <w:rsid w:val="00FA7BFB"/>
    <w:rsid w:val="00FB0CDB"/>
    <w:rsid w:val="00FB1A46"/>
    <w:rsid w:val="00FB1B65"/>
    <w:rsid w:val="00FB1E43"/>
    <w:rsid w:val="00FB24C4"/>
    <w:rsid w:val="00FB2F6D"/>
    <w:rsid w:val="00FB319E"/>
    <w:rsid w:val="00FB3A3D"/>
    <w:rsid w:val="00FB3AFE"/>
    <w:rsid w:val="00FB3D21"/>
    <w:rsid w:val="00FB465A"/>
    <w:rsid w:val="00FB474A"/>
    <w:rsid w:val="00FB544A"/>
    <w:rsid w:val="00FB5796"/>
    <w:rsid w:val="00FB5E59"/>
    <w:rsid w:val="00FB639B"/>
    <w:rsid w:val="00FB6864"/>
    <w:rsid w:val="00FB689E"/>
    <w:rsid w:val="00FB69FA"/>
    <w:rsid w:val="00FB6D8F"/>
    <w:rsid w:val="00FB739B"/>
    <w:rsid w:val="00FB7482"/>
    <w:rsid w:val="00FB7A2F"/>
    <w:rsid w:val="00FC154B"/>
    <w:rsid w:val="00FC1D3F"/>
    <w:rsid w:val="00FC23D8"/>
    <w:rsid w:val="00FC2EF0"/>
    <w:rsid w:val="00FC2FAE"/>
    <w:rsid w:val="00FC333A"/>
    <w:rsid w:val="00FC345A"/>
    <w:rsid w:val="00FC34CA"/>
    <w:rsid w:val="00FC36D1"/>
    <w:rsid w:val="00FC4552"/>
    <w:rsid w:val="00FC4799"/>
    <w:rsid w:val="00FC53A2"/>
    <w:rsid w:val="00FC55FB"/>
    <w:rsid w:val="00FC5827"/>
    <w:rsid w:val="00FC59FE"/>
    <w:rsid w:val="00FC5C70"/>
    <w:rsid w:val="00FC5ECD"/>
    <w:rsid w:val="00FC69CF"/>
    <w:rsid w:val="00FC6E16"/>
    <w:rsid w:val="00FC767A"/>
    <w:rsid w:val="00FD0226"/>
    <w:rsid w:val="00FD278D"/>
    <w:rsid w:val="00FD302A"/>
    <w:rsid w:val="00FD3271"/>
    <w:rsid w:val="00FD3B57"/>
    <w:rsid w:val="00FD445A"/>
    <w:rsid w:val="00FD5879"/>
    <w:rsid w:val="00FD657C"/>
    <w:rsid w:val="00FD6907"/>
    <w:rsid w:val="00FD7482"/>
    <w:rsid w:val="00FD7943"/>
    <w:rsid w:val="00FD7E4A"/>
    <w:rsid w:val="00FE09B8"/>
    <w:rsid w:val="00FE09D7"/>
    <w:rsid w:val="00FE15BF"/>
    <w:rsid w:val="00FE1EE3"/>
    <w:rsid w:val="00FE1FD8"/>
    <w:rsid w:val="00FE2C1C"/>
    <w:rsid w:val="00FE2FFB"/>
    <w:rsid w:val="00FE3361"/>
    <w:rsid w:val="00FE3438"/>
    <w:rsid w:val="00FE345E"/>
    <w:rsid w:val="00FE3553"/>
    <w:rsid w:val="00FE4207"/>
    <w:rsid w:val="00FE4273"/>
    <w:rsid w:val="00FE42DE"/>
    <w:rsid w:val="00FE4E1B"/>
    <w:rsid w:val="00FE55B1"/>
    <w:rsid w:val="00FE58A5"/>
    <w:rsid w:val="00FE6C83"/>
    <w:rsid w:val="00FE7070"/>
    <w:rsid w:val="00FE73D6"/>
    <w:rsid w:val="00FE7D74"/>
    <w:rsid w:val="00FF07F4"/>
    <w:rsid w:val="00FF08E0"/>
    <w:rsid w:val="00FF09E7"/>
    <w:rsid w:val="00FF0C35"/>
    <w:rsid w:val="00FF1DB8"/>
    <w:rsid w:val="00FF1FB4"/>
    <w:rsid w:val="00FF2028"/>
    <w:rsid w:val="00FF27B1"/>
    <w:rsid w:val="00FF2A24"/>
    <w:rsid w:val="00FF2C4C"/>
    <w:rsid w:val="00FF2EFF"/>
    <w:rsid w:val="00FF30CA"/>
    <w:rsid w:val="00FF3245"/>
    <w:rsid w:val="00FF37FA"/>
    <w:rsid w:val="00FF3EAE"/>
    <w:rsid w:val="00FF3F39"/>
    <w:rsid w:val="00FF462A"/>
    <w:rsid w:val="00FF4AAB"/>
    <w:rsid w:val="00FF4DAD"/>
    <w:rsid w:val="00FF51ED"/>
    <w:rsid w:val="00FF562D"/>
    <w:rsid w:val="00FF58C3"/>
    <w:rsid w:val="00FF5B3E"/>
    <w:rsid w:val="00FF6213"/>
    <w:rsid w:val="00FF697F"/>
    <w:rsid w:val="00FF707F"/>
    <w:rsid w:val="00FF715B"/>
    <w:rsid w:val="00FF72D1"/>
    <w:rsid w:val="00FF79F6"/>
    <w:rsid w:val="00FF7E65"/>
    <w:rsid w:val="0127C4E7"/>
    <w:rsid w:val="01944FC1"/>
    <w:rsid w:val="01B0C05F"/>
    <w:rsid w:val="026DCAD2"/>
    <w:rsid w:val="02F0AB9C"/>
    <w:rsid w:val="03799C62"/>
    <w:rsid w:val="03A55FEC"/>
    <w:rsid w:val="03D80A2A"/>
    <w:rsid w:val="03DCB7C1"/>
    <w:rsid w:val="03F8605C"/>
    <w:rsid w:val="0429408C"/>
    <w:rsid w:val="0437302D"/>
    <w:rsid w:val="043E1602"/>
    <w:rsid w:val="045573A1"/>
    <w:rsid w:val="04974F42"/>
    <w:rsid w:val="05D2EE6F"/>
    <w:rsid w:val="05FEF65E"/>
    <w:rsid w:val="0644FF27"/>
    <w:rsid w:val="07EF3E07"/>
    <w:rsid w:val="07F1B0C0"/>
    <w:rsid w:val="08536B75"/>
    <w:rsid w:val="08544D68"/>
    <w:rsid w:val="087F50DF"/>
    <w:rsid w:val="08FD0879"/>
    <w:rsid w:val="090AA150"/>
    <w:rsid w:val="09413C6B"/>
    <w:rsid w:val="09570212"/>
    <w:rsid w:val="09DC9B3D"/>
    <w:rsid w:val="09F20577"/>
    <w:rsid w:val="0A314D46"/>
    <w:rsid w:val="0A6A67D4"/>
    <w:rsid w:val="0A7FCD23"/>
    <w:rsid w:val="0A9CF094"/>
    <w:rsid w:val="0AA7039C"/>
    <w:rsid w:val="0BD01E47"/>
    <w:rsid w:val="0C00E9BE"/>
    <w:rsid w:val="0C40236C"/>
    <w:rsid w:val="0CA03720"/>
    <w:rsid w:val="0CD7B2E8"/>
    <w:rsid w:val="0CF8FAA1"/>
    <w:rsid w:val="0D68F6D4"/>
    <w:rsid w:val="0DAC9A82"/>
    <w:rsid w:val="0DB60F08"/>
    <w:rsid w:val="0DF182F1"/>
    <w:rsid w:val="0E4CD7D0"/>
    <w:rsid w:val="0FDACE44"/>
    <w:rsid w:val="0FE51EA4"/>
    <w:rsid w:val="0FFD80D2"/>
    <w:rsid w:val="101607A8"/>
    <w:rsid w:val="1024B2C9"/>
    <w:rsid w:val="106DCD05"/>
    <w:rsid w:val="10AA4A89"/>
    <w:rsid w:val="10CF8D56"/>
    <w:rsid w:val="10EDA74A"/>
    <w:rsid w:val="114AEA3D"/>
    <w:rsid w:val="1268C369"/>
    <w:rsid w:val="127B699E"/>
    <w:rsid w:val="130D523B"/>
    <w:rsid w:val="13837D83"/>
    <w:rsid w:val="138BED6A"/>
    <w:rsid w:val="1413A3AE"/>
    <w:rsid w:val="14A74EFB"/>
    <w:rsid w:val="14CBFF01"/>
    <w:rsid w:val="150A657A"/>
    <w:rsid w:val="15566FBF"/>
    <w:rsid w:val="15D5F438"/>
    <w:rsid w:val="1605D78F"/>
    <w:rsid w:val="1612589C"/>
    <w:rsid w:val="164F6C9D"/>
    <w:rsid w:val="175E6DBE"/>
    <w:rsid w:val="178C5EEF"/>
    <w:rsid w:val="17E01EAD"/>
    <w:rsid w:val="181C8624"/>
    <w:rsid w:val="1824A8F7"/>
    <w:rsid w:val="1866E6BE"/>
    <w:rsid w:val="187E3976"/>
    <w:rsid w:val="193FE0C9"/>
    <w:rsid w:val="194BFC34"/>
    <w:rsid w:val="1978F9B6"/>
    <w:rsid w:val="1992F487"/>
    <w:rsid w:val="19B40049"/>
    <w:rsid w:val="1A34F8DB"/>
    <w:rsid w:val="1A8D9EC0"/>
    <w:rsid w:val="1ACEFF42"/>
    <w:rsid w:val="1AEC2D4B"/>
    <w:rsid w:val="1BED4531"/>
    <w:rsid w:val="1C03BA15"/>
    <w:rsid w:val="1C6275A6"/>
    <w:rsid w:val="1C6E12F9"/>
    <w:rsid w:val="1CF84D57"/>
    <w:rsid w:val="1D92ADAF"/>
    <w:rsid w:val="1D957F79"/>
    <w:rsid w:val="1DB1EFC7"/>
    <w:rsid w:val="1E193BA1"/>
    <w:rsid w:val="1E796DD6"/>
    <w:rsid w:val="1E89CDCF"/>
    <w:rsid w:val="1EE7D21C"/>
    <w:rsid w:val="1F30C2DE"/>
    <w:rsid w:val="1F91FEDC"/>
    <w:rsid w:val="1F9DE83F"/>
    <w:rsid w:val="200034A7"/>
    <w:rsid w:val="2011FD54"/>
    <w:rsid w:val="205109BE"/>
    <w:rsid w:val="20D728F7"/>
    <w:rsid w:val="218E2430"/>
    <w:rsid w:val="21E0A23E"/>
    <w:rsid w:val="220EB00F"/>
    <w:rsid w:val="221FE10F"/>
    <w:rsid w:val="2333AB00"/>
    <w:rsid w:val="237B92BC"/>
    <w:rsid w:val="23886676"/>
    <w:rsid w:val="238A04AF"/>
    <w:rsid w:val="2392038A"/>
    <w:rsid w:val="24174B87"/>
    <w:rsid w:val="245C0F62"/>
    <w:rsid w:val="24D784C3"/>
    <w:rsid w:val="2521ADE0"/>
    <w:rsid w:val="252436D7"/>
    <w:rsid w:val="254ACF15"/>
    <w:rsid w:val="25BF5389"/>
    <w:rsid w:val="25C31098"/>
    <w:rsid w:val="25C93F07"/>
    <w:rsid w:val="25EB7C9A"/>
    <w:rsid w:val="2633C2F0"/>
    <w:rsid w:val="26568CCD"/>
    <w:rsid w:val="26659067"/>
    <w:rsid w:val="266EF46E"/>
    <w:rsid w:val="2675FB05"/>
    <w:rsid w:val="2685A136"/>
    <w:rsid w:val="26D1FF4F"/>
    <w:rsid w:val="26DEE50E"/>
    <w:rsid w:val="2703B158"/>
    <w:rsid w:val="2744C8AC"/>
    <w:rsid w:val="2772F9C8"/>
    <w:rsid w:val="27AD5A11"/>
    <w:rsid w:val="28F0D3FB"/>
    <w:rsid w:val="2982B4F4"/>
    <w:rsid w:val="2A5219B3"/>
    <w:rsid w:val="2AAAB3F1"/>
    <w:rsid w:val="2AF771D6"/>
    <w:rsid w:val="2AF86C56"/>
    <w:rsid w:val="2AFE6B31"/>
    <w:rsid w:val="2B93785B"/>
    <w:rsid w:val="2B98D07E"/>
    <w:rsid w:val="2C234C29"/>
    <w:rsid w:val="2C23C86E"/>
    <w:rsid w:val="2C2FF0C1"/>
    <w:rsid w:val="2C6A53A3"/>
    <w:rsid w:val="2C9D2679"/>
    <w:rsid w:val="2CA0A27A"/>
    <w:rsid w:val="2D1C67E6"/>
    <w:rsid w:val="2D6E0262"/>
    <w:rsid w:val="2D969496"/>
    <w:rsid w:val="2E95BD6B"/>
    <w:rsid w:val="2EA2FB64"/>
    <w:rsid w:val="2EE2DA7A"/>
    <w:rsid w:val="2F457AD8"/>
    <w:rsid w:val="2F4FF89F"/>
    <w:rsid w:val="2F7183A2"/>
    <w:rsid w:val="2FD0FCDB"/>
    <w:rsid w:val="2FDD8276"/>
    <w:rsid w:val="3056F18E"/>
    <w:rsid w:val="3081D748"/>
    <w:rsid w:val="30D92901"/>
    <w:rsid w:val="31395E43"/>
    <w:rsid w:val="316B59B8"/>
    <w:rsid w:val="317D4BFE"/>
    <w:rsid w:val="319F6D3E"/>
    <w:rsid w:val="324FAE6C"/>
    <w:rsid w:val="32A68221"/>
    <w:rsid w:val="32A8CCEB"/>
    <w:rsid w:val="32AF15B0"/>
    <w:rsid w:val="33344F19"/>
    <w:rsid w:val="337835EF"/>
    <w:rsid w:val="337D5495"/>
    <w:rsid w:val="346D630A"/>
    <w:rsid w:val="347968BA"/>
    <w:rsid w:val="352B0133"/>
    <w:rsid w:val="3558A02C"/>
    <w:rsid w:val="35803784"/>
    <w:rsid w:val="358F8AC9"/>
    <w:rsid w:val="359A2C22"/>
    <w:rsid w:val="359CC2F4"/>
    <w:rsid w:val="35C045EE"/>
    <w:rsid w:val="362CF7CF"/>
    <w:rsid w:val="36E42A99"/>
    <w:rsid w:val="376793F5"/>
    <w:rsid w:val="37AF3526"/>
    <w:rsid w:val="38AC0AB8"/>
    <w:rsid w:val="38FF9C54"/>
    <w:rsid w:val="39768973"/>
    <w:rsid w:val="39A5F079"/>
    <w:rsid w:val="3A86C080"/>
    <w:rsid w:val="3ABAB09D"/>
    <w:rsid w:val="3AF660C4"/>
    <w:rsid w:val="3B167FE8"/>
    <w:rsid w:val="3B76BB69"/>
    <w:rsid w:val="3C16160F"/>
    <w:rsid w:val="3C303BD4"/>
    <w:rsid w:val="3C6464BA"/>
    <w:rsid w:val="3CAED31B"/>
    <w:rsid w:val="3CD7F571"/>
    <w:rsid w:val="3D01F303"/>
    <w:rsid w:val="3D36FB88"/>
    <w:rsid w:val="3D708D75"/>
    <w:rsid w:val="3E03D3C7"/>
    <w:rsid w:val="3E0DD6A1"/>
    <w:rsid w:val="3E51DC09"/>
    <w:rsid w:val="3E621029"/>
    <w:rsid w:val="3E91869F"/>
    <w:rsid w:val="3EDA037F"/>
    <w:rsid w:val="3F065898"/>
    <w:rsid w:val="3F36ACB7"/>
    <w:rsid w:val="3F7ED878"/>
    <w:rsid w:val="4037A5AF"/>
    <w:rsid w:val="40F17C14"/>
    <w:rsid w:val="410E475A"/>
    <w:rsid w:val="4122A679"/>
    <w:rsid w:val="418BBE05"/>
    <w:rsid w:val="41C74AD8"/>
    <w:rsid w:val="41D21D5C"/>
    <w:rsid w:val="41E1BB19"/>
    <w:rsid w:val="42065977"/>
    <w:rsid w:val="4209E98C"/>
    <w:rsid w:val="42657F57"/>
    <w:rsid w:val="42CA2338"/>
    <w:rsid w:val="4313C26E"/>
    <w:rsid w:val="43384440"/>
    <w:rsid w:val="442CF7AA"/>
    <w:rsid w:val="4459AD7E"/>
    <w:rsid w:val="44749422"/>
    <w:rsid w:val="4515DA4D"/>
    <w:rsid w:val="4558C65D"/>
    <w:rsid w:val="458D6CF7"/>
    <w:rsid w:val="46029BC6"/>
    <w:rsid w:val="46276C69"/>
    <w:rsid w:val="462B1901"/>
    <w:rsid w:val="46549A18"/>
    <w:rsid w:val="46C5E766"/>
    <w:rsid w:val="46D0F058"/>
    <w:rsid w:val="474DC5B1"/>
    <w:rsid w:val="476A729F"/>
    <w:rsid w:val="47B86A74"/>
    <w:rsid w:val="47C6E962"/>
    <w:rsid w:val="47E1D72C"/>
    <w:rsid w:val="480FD05D"/>
    <w:rsid w:val="481DB619"/>
    <w:rsid w:val="48890521"/>
    <w:rsid w:val="48C87F1B"/>
    <w:rsid w:val="4921AA7A"/>
    <w:rsid w:val="49429D93"/>
    <w:rsid w:val="494E6BB5"/>
    <w:rsid w:val="4962022D"/>
    <w:rsid w:val="4994D3FC"/>
    <w:rsid w:val="4A12440D"/>
    <w:rsid w:val="4A85ABC2"/>
    <w:rsid w:val="4A95038B"/>
    <w:rsid w:val="4AC4EBCD"/>
    <w:rsid w:val="4AF02D7F"/>
    <w:rsid w:val="4B971E80"/>
    <w:rsid w:val="4C2B2206"/>
    <w:rsid w:val="4C63AA10"/>
    <w:rsid w:val="4C6E9D06"/>
    <w:rsid w:val="4D17BBF3"/>
    <w:rsid w:val="4D309550"/>
    <w:rsid w:val="4DC90635"/>
    <w:rsid w:val="4E2FED9D"/>
    <w:rsid w:val="4E588A69"/>
    <w:rsid w:val="4E7608E4"/>
    <w:rsid w:val="4E9B35A5"/>
    <w:rsid w:val="4F2878D1"/>
    <w:rsid w:val="4F3EA7F2"/>
    <w:rsid w:val="4F9D45D7"/>
    <w:rsid w:val="4FAE0315"/>
    <w:rsid w:val="5040D99D"/>
    <w:rsid w:val="512D0C3E"/>
    <w:rsid w:val="5131C4D9"/>
    <w:rsid w:val="517F753E"/>
    <w:rsid w:val="518B7A8E"/>
    <w:rsid w:val="522346B2"/>
    <w:rsid w:val="5236405B"/>
    <w:rsid w:val="52549DDF"/>
    <w:rsid w:val="52668D44"/>
    <w:rsid w:val="52774199"/>
    <w:rsid w:val="527AC208"/>
    <w:rsid w:val="5378A3B7"/>
    <w:rsid w:val="539DBE27"/>
    <w:rsid w:val="53D107A4"/>
    <w:rsid w:val="53F972AE"/>
    <w:rsid w:val="54FD6498"/>
    <w:rsid w:val="553C1E3E"/>
    <w:rsid w:val="558D953F"/>
    <w:rsid w:val="5597E67D"/>
    <w:rsid w:val="56680827"/>
    <w:rsid w:val="5668CA31"/>
    <w:rsid w:val="569DE42B"/>
    <w:rsid w:val="57200CBC"/>
    <w:rsid w:val="575F8181"/>
    <w:rsid w:val="57A65CA3"/>
    <w:rsid w:val="57E6534F"/>
    <w:rsid w:val="5803D888"/>
    <w:rsid w:val="5890D679"/>
    <w:rsid w:val="590A947B"/>
    <w:rsid w:val="5942EB5E"/>
    <w:rsid w:val="59433A4A"/>
    <w:rsid w:val="594AB39D"/>
    <w:rsid w:val="5A09A4E7"/>
    <w:rsid w:val="5AD5093C"/>
    <w:rsid w:val="5B905EC7"/>
    <w:rsid w:val="5BADF74D"/>
    <w:rsid w:val="5C76BAA3"/>
    <w:rsid w:val="5C7EBE48"/>
    <w:rsid w:val="5C82FA68"/>
    <w:rsid w:val="5C8ECED0"/>
    <w:rsid w:val="5CF88641"/>
    <w:rsid w:val="5DD74424"/>
    <w:rsid w:val="5E44391C"/>
    <w:rsid w:val="5E54B1F0"/>
    <w:rsid w:val="5E59679B"/>
    <w:rsid w:val="5E59E787"/>
    <w:rsid w:val="5E75790C"/>
    <w:rsid w:val="60A087DD"/>
    <w:rsid w:val="6172B49B"/>
    <w:rsid w:val="617F8FA5"/>
    <w:rsid w:val="6192E293"/>
    <w:rsid w:val="61A4BB5E"/>
    <w:rsid w:val="61E00F63"/>
    <w:rsid w:val="62DD5335"/>
    <w:rsid w:val="62F6C8B2"/>
    <w:rsid w:val="634F2C48"/>
    <w:rsid w:val="63B2C267"/>
    <w:rsid w:val="63FA5A69"/>
    <w:rsid w:val="657485E0"/>
    <w:rsid w:val="658DA7B2"/>
    <w:rsid w:val="65A2733B"/>
    <w:rsid w:val="65DF11C5"/>
    <w:rsid w:val="65FB2457"/>
    <w:rsid w:val="67081AAE"/>
    <w:rsid w:val="6713BAD8"/>
    <w:rsid w:val="6750F698"/>
    <w:rsid w:val="675CF088"/>
    <w:rsid w:val="676DBC97"/>
    <w:rsid w:val="6799647E"/>
    <w:rsid w:val="67F7A6EF"/>
    <w:rsid w:val="686D933F"/>
    <w:rsid w:val="687BEFF8"/>
    <w:rsid w:val="68F8589F"/>
    <w:rsid w:val="691A91F0"/>
    <w:rsid w:val="698A57A5"/>
    <w:rsid w:val="69C60143"/>
    <w:rsid w:val="6A7EC6D0"/>
    <w:rsid w:val="6A823DE5"/>
    <w:rsid w:val="6ABE3164"/>
    <w:rsid w:val="6AFB334E"/>
    <w:rsid w:val="6B4CCC94"/>
    <w:rsid w:val="6C0219C5"/>
    <w:rsid w:val="6C4B4931"/>
    <w:rsid w:val="6C6CE7C6"/>
    <w:rsid w:val="6CA6F694"/>
    <w:rsid w:val="6D09D2A0"/>
    <w:rsid w:val="6D21B5E2"/>
    <w:rsid w:val="6DACDF92"/>
    <w:rsid w:val="6DBC3C17"/>
    <w:rsid w:val="6DD57AFD"/>
    <w:rsid w:val="6EC441A6"/>
    <w:rsid w:val="6FB7AC52"/>
    <w:rsid w:val="6FC670FE"/>
    <w:rsid w:val="70802270"/>
    <w:rsid w:val="709C872B"/>
    <w:rsid w:val="719AFAA8"/>
    <w:rsid w:val="71B4392A"/>
    <w:rsid w:val="7298A1E7"/>
    <w:rsid w:val="72B053CF"/>
    <w:rsid w:val="72DCE34D"/>
    <w:rsid w:val="733624CC"/>
    <w:rsid w:val="73375A7D"/>
    <w:rsid w:val="734AF4AD"/>
    <w:rsid w:val="73B217A7"/>
    <w:rsid w:val="744B148C"/>
    <w:rsid w:val="746702C7"/>
    <w:rsid w:val="74821DD1"/>
    <w:rsid w:val="74D2FFC6"/>
    <w:rsid w:val="7526667D"/>
    <w:rsid w:val="7564B1C4"/>
    <w:rsid w:val="75714E7C"/>
    <w:rsid w:val="75F014FC"/>
    <w:rsid w:val="75F25E48"/>
    <w:rsid w:val="76184E48"/>
    <w:rsid w:val="76D08A78"/>
    <w:rsid w:val="77256C8D"/>
    <w:rsid w:val="77273246"/>
    <w:rsid w:val="7755C1F4"/>
    <w:rsid w:val="7779C49F"/>
    <w:rsid w:val="7786EEC6"/>
    <w:rsid w:val="77BC5169"/>
    <w:rsid w:val="77C0782B"/>
    <w:rsid w:val="7844D4E9"/>
    <w:rsid w:val="785755F3"/>
    <w:rsid w:val="7862AD44"/>
    <w:rsid w:val="7864C402"/>
    <w:rsid w:val="7889BE72"/>
    <w:rsid w:val="7912F6C8"/>
    <w:rsid w:val="797281CE"/>
    <w:rsid w:val="7A6E1436"/>
    <w:rsid w:val="7ABB8500"/>
    <w:rsid w:val="7ABE8480"/>
    <w:rsid w:val="7B031E4B"/>
    <w:rsid w:val="7BA34148"/>
    <w:rsid w:val="7BE1890E"/>
    <w:rsid w:val="7C11BC62"/>
    <w:rsid w:val="7C51F07A"/>
    <w:rsid w:val="7CB60092"/>
    <w:rsid w:val="7D178E4A"/>
    <w:rsid w:val="7D1EAD09"/>
    <w:rsid w:val="7D29A166"/>
    <w:rsid w:val="7D44286B"/>
    <w:rsid w:val="7DE57180"/>
    <w:rsid w:val="7DF813BC"/>
    <w:rsid w:val="7E63F6D6"/>
    <w:rsid w:val="7E9292E0"/>
    <w:rsid w:val="7F060F04"/>
    <w:rsid w:val="7F691146"/>
    <w:rsid w:val="7FF0A30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CB9A2"/>
  <w15:chartTrackingRefBased/>
  <w15:docId w15:val="{37156B66-CA35-4CE2-8F5B-2D32AB10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imes New Roman" w:hAnsi="Arial Narrow"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uiPriority="9" w:qFormat="1"/>
    <w:lsdException w:name="heading 4" w:locked="0" w:semiHidden="1" w:unhideWhenUsed="1" w:qFormat="1"/>
    <w:lsdException w:name="heading 5" w:semiHidden="1" w:unhideWhenUsed="1" w:qFormat="1"/>
    <w:lsdException w:name="heading 6" w:semiHidden="1" w:uiPriority="99" w:unhideWhenUsed="1"/>
    <w:lsdException w:name="heading 7" w:semiHidden="1" w:uiPriority="99"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iPriority="39"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locked="0"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locked="0"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496800"/>
  </w:style>
  <w:style w:type="paragraph" w:styleId="Heading1">
    <w:name w:val="heading 1"/>
    <w:basedOn w:val="Normal"/>
    <w:next w:val="Normal"/>
    <w:link w:val="Heading1Char"/>
    <w:qFormat/>
    <w:rsid w:val="00496800"/>
    <w:pPr>
      <w:keepNext/>
      <w:numPr>
        <w:numId w:val="4"/>
      </w:numPr>
      <w:spacing w:before="60" w:after="60"/>
      <w:outlineLvl w:val="0"/>
    </w:pPr>
    <w:rPr>
      <w:rFonts w:cs="Arial"/>
      <w:color w:val="5F0505"/>
      <w:kern w:val="32"/>
      <w:sz w:val="32"/>
      <w:szCs w:val="32"/>
    </w:rPr>
  </w:style>
  <w:style w:type="paragraph" w:styleId="Heading2">
    <w:name w:val="heading 2"/>
    <w:basedOn w:val="Normal"/>
    <w:next w:val="Normal"/>
    <w:link w:val="Heading2Char"/>
    <w:qFormat/>
    <w:rsid w:val="00496800"/>
    <w:pPr>
      <w:keepNext/>
      <w:numPr>
        <w:ilvl w:val="1"/>
        <w:numId w:val="4"/>
      </w:numPr>
      <w:spacing w:before="60" w:after="60"/>
      <w:outlineLvl w:val="1"/>
    </w:pPr>
    <w:rPr>
      <w:rFonts w:cs="Arial"/>
      <w:color w:val="666666"/>
      <w:sz w:val="28"/>
      <w:szCs w:val="32"/>
    </w:rPr>
  </w:style>
  <w:style w:type="paragraph" w:styleId="Heading3">
    <w:name w:val="heading 3"/>
    <w:basedOn w:val="Normal"/>
    <w:next w:val="Normal"/>
    <w:link w:val="Heading3Char"/>
    <w:uiPriority w:val="9"/>
    <w:qFormat/>
    <w:rsid w:val="00496800"/>
    <w:pPr>
      <w:keepNext/>
      <w:numPr>
        <w:ilvl w:val="2"/>
        <w:numId w:val="4"/>
      </w:numPr>
      <w:tabs>
        <w:tab w:val="left" w:pos="1134"/>
      </w:tabs>
      <w:spacing w:before="60" w:after="60"/>
      <w:outlineLvl w:val="2"/>
    </w:pPr>
    <w:rPr>
      <w:rFonts w:cs="Arial"/>
    </w:rPr>
  </w:style>
  <w:style w:type="paragraph" w:styleId="Heading4">
    <w:name w:val="heading 4"/>
    <w:basedOn w:val="Normal"/>
    <w:next w:val="Normal"/>
    <w:link w:val="Heading4Char"/>
    <w:qFormat/>
    <w:rsid w:val="00496800"/>
    <w:pPr>
      <w:keepNext/>
      <w:numPr>
        <w:ilvl w:val="3"/>
        <w:numId w:val="4"/>
      </w:numPr>
      <w:tabs>
        <w:tab w:val="left" w:pos="822"/>
      </w:tabs>
      <w:spacing w:before="60" w:after="60"/>
      <w:outlineLvl w:val="3"/>
    </w:pPr>
    <w:rPr>
      <w:bCs/>
      <w:szCs w:val="28"/>
    </w:rPr>
  </w:style>
  <w:style w:type="paragraph" w:styleId="Heading5">
    <w:name w:val="heading 5"/>
    <w:basedOn w:val="Normal"/>
    <w:next w:val="Normal"/>
    <w:link w:val="Heading5Char"/>
    <w:unhideWhenUsed/>
    <w:qFormat/>
    <w:locked/>
    <w:rsid w:val="00496800"/>
    <w:pPr>
      <w:spacing w:before="240" w:after="60"/>
      <w:outlineLvl w:val="4"/>
    </w:pPr>
    <w:rPr>
      <w:b/>
      <w:bCs/>
      <w:i/>
      <w:iCs/>
      <w:sz w:val="26"/>
      <w:szCs w:val="26"/>
    </w:rPr>
  </w:style>
  <w:style w:type="paragraph" w:styleId="Heading6">
    <w:name w:val="heading 6"/>
    <w:basedOn w:val="Normal"/>
    <w:next w:val="Normal"/>
    <w:link w:val="Heading6Char"/>
    <w:uiPriority w:val="99"/>
    <w:locked/>
    <w:rsid w:val="00496800"/>
    <w:pPr>
      <w:keepNext/>
      <w:tabs>
        <w:tab w:val="left" w:pos="680"/>
      </w:tabs>
      <w:ind w:left="465"/>
      <w:outlineLvl w:val="5"/>
    </w:pPr>
    <w:rPr>
      <w:rFonts w:ascii="Arial" w:hAnsi="Arial" w:cs="Arial"/>
      <w:u w:val="single"/>
    </w:rPr>
  </w:style>
  <w:style w:type="paragraph" w:styleId="Heading7">
    <w:name w:val="heading 7"/>
    <w:basedOn w:val="Normal"/>
    <w:next w:val="Normal"/>
    <w:link w:val="Heading7Char"/>
    <w:uiPriority w:val="99"/>
    <w:locked/>
    <w:rsid w:val="00496800"/>
    <w:pPr>
      <w:keepNext/>
      <w:ind w:left="612"/>
      <w:outlineLvl w:val="6"/>
    </w:pPr>
    <w:rPr>
      <w:rFonts w:ascii="Arial" w:hAnsi="Arial" w:cs="Arial"/>
      <w:u w:val="single"/>
    </w:rPr>
  </w:style>
  <w:style w:type="character" w:default="1" w:styleId="DefaultParagraphFont">
    <w:name w:val="Default Paragraph Font"/>
    <w:uiPriority w:val="1"/>
    <w:semiHidden/>
    <w:unhideWhenUsed/>
    <w:rsid w:val="004968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800"/>
  </w:style>
  <w:style w:type="paragraph" w:customStyle="1" w:styleId="DocumentHeading4">
    <w:name w:val="Document Heading 4"/>
    <w:basedOn w:val="DocumentHeading3"/>
    <w:qFormat/>
    <w:rsid w:val="00496800"/>
    <w:rPr>
      <w:color w:val="808080" w:themeColor="background1" w:themeShade="80"/>
    </w:rPr>
  </w:style>
  <w:style w:type="paragraph" w:customStyle="1" w:styleId="DocumentHeading1">
    <w:name w:val="Document Heading 1"/>
    <w:basedOn w:val="Normal"/>
    <w:uiPriority w:val="99"/>
    <w:rsid w:val="00496800"/>
    <w:rPr>
      <w:color w:val="632423" w:themeColor="accent2" w:themeShade="80"/>
      <w:spacing w:val="-2"/>
      <w:sz w:val="52"/>
    </w:rPr>
  </w:style>
  <w:style w:type="paragraph" w:customStyle="1" w:styleId="DocumentHeading2">
    <w:name w:val="Document Heading 2"/>
    <w:basedOn w:val="Normal"/>
    <w:uiPriority w:val="99"/>
    <w:rsid w:val="00496800"/>
    <w:rPr>
      <w:color w:val="666666"/>
      <w:sz w:val="36"/>
    </w:rPr>
  </w:style>
  <w:style w:type="paragraph" w:styleId="TOC1">
    <w:name w:val="toc 1"/>
    <w:basedOn w:val="Normal"/>
    <w:next w:val="Normal"/>
    <w:autoRedefine/>
    <w:uiPriority w:val="39"/>
    <w:rsid w:val="00496800"/>
    <w:pPr>
      <w:tabs>
        <w:tab w:val="left" w:pos="1440"/>
        <w:tab w:val="right" w:pos="9526"/>
      </w:tabs>
      <w:spacing w:before="120" w:after="120"/>
    </w:pPr>
    <w:rPr>
      <w:bCs/>
      <w:noProof/>
      <w:color w:val="943634" w:themeColor="accent2" w:themeShade="BF"/>
    </w:rPr>
  </w:style>
  <w:style w:type="paragraph" w:styleId="TOC2">
    <w:name w:val="toc 2"/>
    <w:basedOn w:val="Normal"/>
    <w:next w:val="Normal"/>
    <w:autoRedefine/>
    <w:uiPriority w:val="39"/>
    <w:rsid w:val="00496800"/>
    <w:pPr>
      <w:tabs>
        <w:tab w:val="right" w:pos="9526"/>
      </w:tabs>
      <w:spacing w:after="60"/>
    </w:pPr>
    <w:rPr>
      <w:color w:val="666666"/>
    </w:rPr>
  </w:style>
  <w:style w:type="numbering" w:customStyle="1" w:styleId="Bullets">
    <w:name w:val="Bullets"/>
    <w:basedOn w:val="NoList"/>
    <w:rsid w:val="00496800"/>
    <w:pPr>
      <w:numPr>
        <w:numId w:val="1"/>
      </w:numPr>
    </w:pPr>
  </w:style>
  <w:style w:type="paragraph" w:customStyle="1" w:styleId="DocumentHeadings">
    <w:name w:val="Document Headings"/>
    <w:basedOn w:val="Normal"/>
    <w:rsid w:val="00496800"/>
    <w:rPr>
      <w:color w:val="632423" w:themeColor="accent2" w:themeShade="80"/>
      <w:sz w:val="32"/>
    </w:rPr>
  </w:style>
  <w:style w:type="paragraph" w:styleId="TOC4">
    <w:name w:val="toc 4"/>
    <w:basedOn w:val="Normal"/>
    <w:next w:val="Normal"/>
    <w:autoRedefine/>
    <w:rsid w:val="00496800"/>
    <w:pPr>
      <w:tabs>
        <w:tab w:val="right" w:pos="9639"/>
      </w:tabs>
      <w:spacing w:after="60"/>
    </w:pPr>
    <w:rPr>
      <w:szCs w:val="18"/>
    </w:rPr>
  </w:style>
  <w:style w:type="paragraph" w:styleId="BalloonText">
    <w:name w:val="Balloon Text"/>
    <w:basedOn w:val="Normal"/>
    <w:link w:val="BalloonTextChar"/>
    <w:semiHidden/>
    <w:locked/>
    <w:rsid w:val="00496800"/>
    <w:rPr>
      <w:rFonts w:ascii="Tahoma" w:hAnsi="Tahoma" w:cs="Tahoma"/>
      <w:sz w:val="16"/>
      <w:szCs w:val="16"/>
    </w:rPr>
  </w:style>
  <w:style w:type="character" w:customStyle="1" w:styleId="Heading4Char">
    <w:name w:val="Heading 4 Char"/>
    <w:basedOn w:val="DefaultParagraphFont"/>
    <w:link w:val="Heading4"/>
    <w:rsid w:val="00496800"/>
    <w:rPr>
      <w:bCs/>
      <w:szCs w:val="28"/>
    </w:rPr>
  </w:style>
  <w:style w:type="paragraph" w:customStyle="1" w:styleId="TableHeading">
    <w:name w:val="Table Heading"/>
    <w:basedOn w:val="Normal"/>
    <w:uiPriority w:val="99"/>
    <w:qFormat/>
    <w:rsid w:val="00496800"/>
    <w:pPr>
      <w:spacing w:before="80"/>
      <w:jc w:val="center"/>
    </w:pPr>
    <w:rPr>
      <w:color w:val="FFFFFF"/>
      <w:sz w:val="18"/>
    </w:rPr>
  </w:style>
  <w:style w:type="paragraph" w:styleId="Header">
    <w:name w:val="header"/>
    <w:basedOn w:val="Normal"/>
    <w:link w:val="HeaderChar"/>
    <w:locked/>
    <w:rsid w:val="00496800"/>
    <w:pPr>
      <w:tabs>
        <w:tab w:val="center" w:pos="4513"/>
        <w:tab w:val="right" w:pos="9026"/>
      </w:tabs>
    </w:pPr>
  </w:style>
  <w:style w:type="paragraph" w:customStyle="1" w:styleId="TableText">
    <w:name w:val="Table Text"/>
    <w:basedOn w:val="Normal"/>
    <w:link w:val="TableTextChar"/>
    <w:qFormat/>
    <w:rsid w:val="00496800"/>
    <w:pPr>
      <w:spacing w:before="40" w:after="40"/>
    </w:pPr>
    <w:rPr>
      <w:spacing w:val="-2"/>
      <w:szCs w:val="22"/>
      <w:lang w:eastAsia="ru-RU"/>
    </w:rPr>
  </w:style>
  <w:style w:type="character" w:customStyle="1" w:styleId="HeaderChar">
    <w:name w:val="Header Char"/>
    <w:basedOn w:val="DefaultParagraphFont"/>
    <w:link w:val="Header"/>
    <w:rsid w:val="00496800"/>
  </w:style>
  <w:style w:type="character" w:styleId="Hyperlink">
    <w:name w:val="Hyperlink"/>
    <w:basedOn w:val="DefaultParagraphFont"/>
    <w:uiPriority w:val="99"/>
    <w:rsid w:val="00496800"/>
    <w:rPr>
      <w:rFonts w:ascii="Arial Narrow" w:hAnsi="Arial Narrow"/>
      <w:color w:val="0000FF"/>
      <w:u w:val="single"/>
    </w:rPr>
  </w:style>
  <w:style w:type="paragraph" w:customStyle="1" w:styleId="DocumentClassification">
    <w:name w:val="Document Classification"/>
    <w:basedOn w:val="DocumentHeading2"/>
    <w:uiPriority w:val="99"/>
    <w:rsid w:val="00496800"/>
    <w:rPr>
      <w:color w:val="000000" w:themeColor="text1"/>
      <w:sz w:val="28"/>
    </w:rPr>
  </w:style>
  <w:style w:type="paragraph" w:customStyle="1" w:styleId="DocumentTableHeading">
    <w:name w:val="Document Table Heading"/>
    <w:basedOn w:val="TableHeading"/>
    <w:rsid w:val="00496800"/>
    <w:pPr>
      <w:spacing w:before="60" w:after="60"/>
    </w:pPr>
    <w:rPr>
      <w:sz w:val="16"/>
    </w:rPr>
  </w:style>
  <w:style w:type="numbering" w:customStyle="1" w:styleId="TableBullets">
    <w:name w:val="Table Bullets"/>
    <w:basedOn w:val="Bullets"/>
    <w:rsid w:val="00496800"/>
    <w:pPr>
      <w:numPr>
        <w:numId w:val="2"/>
      </w:numPr>
    </w:pPr>
  </w:style>
  <w:style w:type="character" w:customStyle="1" w:styleId="TableTextChar">
    <w:name w:val="Table Text Char"/>
    <w:basedOn w:val="DefaultParagraphFont"/>
    <w:link w:val="TableText"/>
    <w:rsid w:val="00496800"/>
    <w:rPr>
      <w:spacing w:val="-2"/>
      <w:szCs w:val="22"/>
      <w:lang w:eastAsia="ru-RU"/>
    </w:rPr>
  </w:style>
  <w:style w:type="table" w:styleId="Table3Deffects3">
    <w:name w:val="Table 3D effects 3"/>
    <w:basedOn w:val="TableNormal"/>
    <w:locked/>
    <w:rsid w:val="00496800"/>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MSSMainTable">
    <w:name w:val="PMSS Main Table"/>
    <w:basedOn w:val="TableNormal"/>
    <w:rsid w:val="00496800"/>
    <w:pPr>
      <w:jc w:val="both"/>
    </w:pPr>
    <w:rPr>
      <w:rFonts w:ascii="Arial" w:hAnsi="Arial"/>
      <w:color w:val="000000"/>
      <w:sz w:val="16"/>
    </w:rPr>
    <w:tblPr>
      <w:tblInd w:w="1304" w:type="dxa"/>
      <w:tblBorders>
        <w:top w:val="single" w:sz="4" w:space="0" w:color="005096"/>
        <w:left w:val="single" w:sz="4" w:space="0" w:color="005096"/>
        <w:bottom w:val="single" w:sz="4" w:space="0" w:color="005096"/>
        <w:right w:val="single" w:sz="4" w:space="0" w:color="005096"/>
        <w:insideH w:val="single" w:sz="4" w:space="0" w:color="005096"/>
        <w:insideV w:val="single" w:sz="4" w:space="0" w:color="005096"/>
      </w:tblBorders>
    </w:tblPr>
    <w:tcPr>
      <w:shd w:val="clear" w:color="auto" w:fill="auto"/>
    </w:tcPr>
    <w:tblStylePr w:type="firstRow">
      <w:tblPr/>
      <w:tcPr>
        <w:tcBorders>
          <w:insideV w:val="single" w:sz="4" w:space="0" w:color="FFFFFF" w:themeColor="background1"/>
        </w:tcBorders>
        <w:shd w:val="clear" w:color="auto" w:fill="005096"/>
      </w:tcPr>
    </w:tblStylePr>
  </w:style>
  <w:style w:type="paragraph" w:customStyle="1" w:styleId="AppendixHeading">
    <w:name w:val="Appendix Heading"/>
    <w:basedOn w:val="Heading1"/>
    <w:next w:val="Normal"/>
    <w:autoRedefine/>
    <w:uiPriority w:val="99"/>
    <w:qFormat/>
    <w:rsid w:val="00496800"/>
    <w:pPr>
      <w:numPr>
        <w:numId w:val="0"/>
      </w:numPr>
    </w:pPr>
  </w:style>
  <w:style w:type="character" w:customStyle="1" w:styleId="Heading5Char">
    <w:name w:val="Heading 5 Char"/>
    <w:basedOn w:val="DefaultParagraphFont"/>
    <w:link w:val="Heading5"/>
    <w:rsid w:val="00496800"/>
    <w:rPr>
      <w:b/>
      <w:bCs/>
      <w:i/>
      <w:iCs/>
      <w:sz w:val="26"/>
      <w:szCs w:val="26"/>
    </w:rPr>
  </w:style>
  <w:style w:type="table" w:styleId="TableGrid">
    <w:name w:val="Table Grid"/>
    <w:aliases w:val="Table Grid_A"/>
    <w:basedOn w:val="TableNormal"/>
    <w:uiPriority w:val="59"/>
    <w:locked/>
    <w:rsid w:val="00496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BulletedList">
    <w:name w:val="Table Bulleted List"/>
    <w:uiPriority w:val="99"/>
    <w:rsid w:val="00496800"/>
    <w:pPr>
      <w:numPr>
        <w:numId w:val="11"/>
      </w:numPr>
    </w:pPr>
  </w:style>
  <w:style w:type="paragraph" w:customStyle="1" w:styleId="TableBullet">
    <w:name w:val="Table Bullet"/>
    <w:basedOn w:val="TableText"/>
    <w:rsid w:val="00496800"/>
    <w:pPr>
      <w:numPr>
        <w:numId w:val="6"/>
      </w:numPr>
    </w:pPr>
  </w:style>
  <w:style w:type="numbering" w:customStyle="1" w:styleId="Disclaimer">
    <w:name w:val="Disclaimer"/>
    <w:basedOn w:val="NoList"/>
    <w:rsid w:val="00496800"/>
    <w:pPr>
      <w:numPr>
        <w:numId w:val="12"/>
      </w:numPr>
    </w:pPr>
  </w:style>
  <w:style w:type="paragraph" w:customStyle="1" w:styleId="DocumentHeading3">
    <w:name w:val="Document Heading 3"/>
    <w:basedOn w:val="DocumentHeading2"/>
    <w:uiPriority w:val="99"/>
    <w:rsid w:val="00496800"/>
    <w:rPr>
      <w:color w:val="0D0D0D" w:themeColor="text1" w:themeTint="F2"/>
      <w:sz w:val="28"/>
    </w:rPr>
  </w:style>
  <w:style w:type="table" w:styleId="TableClassic2">
    <w:name w:val="Table Classic 2"/>
    <w:basedOn w:val="TableNormal"/>
    <w:locked/>
    <w:rsid w:val="00496800"/>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locked/>
    <w:rsid w:val="00496800"/>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locked/>
    <w:rsid w:val="00496800"/>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496800"/>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496800"/>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496800"/>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496800"/>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496800"/>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locked/>
    <w:rsid w:val="0049680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49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6">
    <w:name w:val="Light Shading Accent 6"/>
    <w:basedOn w:val="TableNormal"/>
    <w:uiPriority w:val="60"/>
    <w:locked/>
    <w:rsid w:val="0049680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1">
    <w:name w:val="Light List1"/>
    <w:basedOn w:val="TableNormal"/>
    <w:uiPriority w:val="61"/>
    <w:locked/>
    <w:rsid w:val="0049680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Simple1">
    <w:name w:val="Table Simple 1"/>
    <w:basedOn w:val="TableNormal"/>
    <w:locked/>
    <w:rsid w:val="00496800"/>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TextCentered">
    <w:name w:val="Table Text Centered"/>
    <w:basedOn w:val="TableText"/>
    <w:rsid w:val="00496800"/>
    <w:pPr>
      <w:jc w:val="center"/>
    </w:pPr>
  </w:style>
  <w:style w:type="paragraph" w:customStyle="1" w:styleId="DocumentListHeadings">
    <w:name w:val="Document List Headings"/>
    <w:basedOn w:val="DocumentHeadings"/>
    <w:rsid w:val="00496800"/>
  </w:style>
  <w:style w:type="paragraph" w:styleId="TOC3">
    <w:name w:val="toc 3"/>
    <w:basedOn w:val="Normal"/>
    <w:next w:val="Normal"/>
    <w:autoRedefine/>
    <w:uiPriority w:val="39"/>
    <w:rsid w:val="00496800"/>
    <w:pPr>
      <w:tabs>
        <w:tab w:val="right" w:pos="9526"/>
      </w:tabs>
      <w:spacing w:after="60"/>
    </w:pPr>
  </w:style>
  <w:style w:type="paragraph" w:styleId="Footer">
    <w:name w:val="footer"/>
    <w:basedOn w:val="Normal"/>
    <w:link w:val="FooterChar"/>
    <w:rsid w:val="00496800"/>
    <w:pPr>
      <w:tabs>
        <w:tab w:val="center" w:pos="4513"/>
        <w:tab w:val="right" w:pos="9026"/>
      </w:tabs>
    </w:pPr>
  </w:style>
  <w:style w:type="character" w:customStyle="1" w:styleId="FooterChar">
    <w:name w:val="Footer Char"/>
    <w:basedOn w:val="DefaultParagraphFont"/>
    <w:link w:val="Footer"/>
    <w:rsid w:val="00496800"/>
  </w:style>
  <w:style w:type="character" w:styleId="CommentReference">
    <w:name w:val="annotation reference"/>
    <w:basedOn w:val="DefaultParagraphFont"/>
    <w:uiPriority w:val="99"/>
    <w:locked/>
    <w:rsid w:val="00496800"/>
    <w:rPr>
      <w:sz w:val="16"/>
      <w:szCs w:val="16"/>
    </w:rPr>
  </w:style>
  <w:style w:type="paragraph" w:styleId="CommentText">
    <w:name w:val="annotation text"/>
    <w:basedOn w:val="Normal"/>
    <w:link w:val="CommentTextChar"/>
    <w:uiPriority w:val="99"/>
    <w:locked/>
    <w:rsid w:val="00496800"/>
    <w:rPr>
      <w:rFonts w:ascii="Verdana" w:hAnsi="Verdana"/>
    </w:rPr>
  </w:style>
  <w:style w:type="character" w:customStyle="1" w:styleId="CommentTextChar">
    <w:name w:val="Comment Text Char"/>
    <w:basedOn w:val="DefaultParagraphFont"/>
    <w:link w:val="CommentText"/>
    <w:uiPriority w:val="99"/>
    <w:rsid w:val="00496800"/>
    <w:rPr>
      <w:rFonts w:ascii="Verdana" w:hAnsi="Verdana"/>
    </w:rPr>
  </w:style>
  <w:style w:type="character" w:styleId="Mention">
    <w:name w:val="Mention"/>
    <w:basedOn w:val="DefaultParagraphFont"/>
    <w:uiPriority w:val="99"/>
    <w:unhideWhenUsed/>
    <w:rsid w:val="00496800"/>
    <w:rPr>
      <w:color w:val="2B579A"/>
      <w:shd w:val="clear" w:color="auto" w:fill="E6E6E6"/>
    </w:rPr>
  </w:style>
  <w:style w:type="character" w:styleId="UnresolvedMention">
    <w:name w:val="Unresolved Mention"/>
    <w:basedOn w:val="DefaultParagraphFont"/>
    <w:uiPriority w:val="99"/>
    <w:unhideWhenUsed/>
    <w:rsid w:val="00496800"/>
    <w:rPr>
      <w:color w:val="808080"/>
      <w:shd w:val="clear" w:color="auto" w:fill="E6E6E6"/>
    </w:rPr>
  </w:style>
  <w:style w:type="table" w:customStyle="1" w:styleId="PMSSMainTable1">
    <w:name w:val="PMSS Main Table1"/>
    <w:basedOn w:val="TableNormal"/>
    <w:rsid w:val="00496800"/>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2">
    <w:name w:val="PMSS Main Table2"/>
    <w:basedOn w:val="TableNormal"/>
    <w:rsid w:val="00496800"/>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3">
    <w:name w:val="PMSS Main Table3"/>
    <w:basedOn w:val="TableNormal"/>
    <w:rsid w:val="00496800"/>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paragraph" w:customStyle="1" w:styleId="Bullet1">
    <w:name w:val="Bullet 1"/>
    <w:basedOn w:val="Normal"/>
    <w:qFormat/>
    <w:rsid w:val="00496800"/>
    <w:pPr>
      <w:numPr>
        <w:numId w:val="8"/>
      </w:numPr>
      <w:contextualSpacing/>
    </w:pPr>
    <w:rPr>
      <w:color w:val="000000" w:themeColor="text1"/>
    </w:rPr>
  </w:style>
  <w:style w:type="character" w:styleId="FollowedHyperlink">
    <w:name w:val="FollowedHyperlink"/>
    <w:basedOn w:val="DefaultParagraphFont"/>
    <w:semiHidden/>
    <w:unhideWhenUsed/>
    <w:locked/>
    <w:rsid w:val="00496800"/>
    <w:rPr>
      <w:color w:val="800080" w:themeColor="followedHyperlink"/>
      <w:u w:val="single"/>
    </w:rPr>
  </w:style>
  <w:style w:type="character" w:customStyle="1" w:styleId="Heading3Char">
    <w:name w:val="Heading 3 Char"/>
    <w:basedOn w:val="DefaultParagraphFont"/>
    <w:link w:val="Heading3"/>
    <w:uiPriority w:val="9"/>
    <w:rsid w:val="00496800"/>
    <w:rPr>
      <w:rFonts w:cs="Arial"/>
    </w:rPr>
  </w:style>
  <w:style w:type="paragraph" w:styleId="Caption">
    <w:name w:val="caption"/>
    <w:aliases w:val="Har Caption"/>
    <w:basedOn w:val="Normal"/>
    <w:next w:val="Normal"/>
    <w:uiPriority w:val="35"/>
    <w:unhideWhenUsed/>
    <w:qFormat/>
    <w:locked/>
    <w:rsid w:val="00496800"/>
    <w:pPr>
      <w:spacing w:after="200"/>
      <w:jc w:val="center"/>
    </w:pPr>
    <w:rPr>
      <w:i/>
      <w:iCs/>
      <w:color w:val="5F0505"/>
      <w:sz w:val="18"/>
      <w:szCs w:val="18"/>
    </w:rPr>
  </w:style>
  <w:style w:type="paragraph" w:styleId="Revision">
    <w:name w:val="Revision"/>
    <w:hidden/>
    <w:uiPriority w:val="99"/>
    <w:semiHidden/>
    <w:rsid w:val="00496800"/>
    <w:rPr>
      <w:szCs w:val="24"/>
    </w:rPr>
  </w:style>
  <w:style w:type="table" w:styleId="PlainTable1">
    <w:name w:val="Plain Table 1"/>
    <w:basedOn w:val="TableNormal"/>
    <w:uiPriority w:val="41"/>
    <w:rsid w:val="0049680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AppendixListStyle">
    <w:name w:val="Appendix List Style"/>
    <w:uiPriority w:val="99"/>
    <w:rsid w:val="00496800"/>
    <w:pPr>
      <w:numPr>
        <w:numId w:val="14"/>
      </w:numPr>
    </w:pPr>
  </w:style>
  <w:style w:type="character" w:customStyle="1" w:styleId="Heading6Char">
    <w:name w:val="Heading 6 Char"/>
    <w:basedOn w:val="DefaultParagraphFont"/>
    <w:link w:val="Heading6"/>
    <w:uiPriority w:val="99"/>
    <w:rsid w:val="00496800"/>
    <w:rPr>
      <w:rFonts w:ascii="Arial" w:hAnsi="Arial" w:cs="Arial"/>
      <w:u w:val="single"/>
    </w:rPr>
  </w:style>
  <w:style w:type="character" w:customStyle="1" w:styleId="Heading7Char">
    <w:name w:val="Heading 7 Char"/>
    <w:basedOn w:val="DefaultParagraphFont"/>
    <w:link w:val="Heading7"/>
    <w:uiPriority w:val="99"/>
    <w:rsid w:val="00496800"/>
    <w:rPr>
      <w:rFonts w:ascii="Arial" w:hAnsi="Arial" w:cs="Arial"/>
      <w:u w:val="single"/>
    </w:rPr>
  </w:style>
  <w:style w:type="character" w:customStyle="1" w:styleId="Heading1Char">
    <w:name w:val="Heading 1 Char"/>
    <w:basedOn w:val="DefaultParagraphFont"/>
    <w:link w:val="Heading1"/>
    <w:locked/>
    <w:rsid w:val="00496800"/>
    <w:rPr>
      <w:rFonts w:cs="Arial"/>
      <w:color w:val="5F0505"/>
      <w:kern w:val="32"/>
      <w:sz w:val="32"/>
      <w:szCs w:val="32"/>
    </w:rPr>
  </w:style>
  <w:style w:type="character" w:customStyle="1" w:styleId="Heading2Char">
    <w:name w:val="Heading 2 Char"/>
    <w:basedOn w:val="DefaultParagraphFont"/>
    <w:link w:val="Heading2"/>
    <w:locked/>
    <w:rsid w:val="00496800"/>
    <w:rPr>
      <w:rFonts w:cs="Arial"/>
      <w:color w:val="666666"/>
      <w:sz w:val="28"/>
      <w:szCs w:val="32"/>
    </w:rPr>
  </w:style>
  <w:style w:type="character" w:customStyle="1" w:styleId="BalloonTextChar">
    <w:name w:val="Balloon Text Char"/>
    <w:basedOn w:val="DefaultParagraphFont"/>
    <w:link w:val="BalloonText"/>
    <w:semiHidden/>
    <w:locked/>
    <w:rsid w:val="00496800"/>
    <w:rPr>
      <w:rFonts w:ascii="Tahoma" w:hAnsi="Tahoma" w:cs="Tahoma"/>
      <w:sz w:val="16"/>
      <w:szCs w:val="16"/>
    </w:rPr>
  </w:style>
  <w:style w:type="character" w:customStyle="1" w:styleId="EmailStyle104">
    <w:name w:val="EmailStyle104"/>
    <w:basedOn w:val="DefaultParagraphFont"/>
    <w:uiPriority w:val="99"/>
    <w:semiHidden/>
    <w:rsid w:val="00496800"/>
    <w:rPr>
      <w:rFonts w:ascii="Century Gothic" w:hAnsi="Century Gothic" w:cs="Times New Roman"/>
      <w:color w:val="auto"/>
      <w:sz w:val="20"/>
      <w:szCs w:val="20"/>
      <w:u w:val="none"/>
    </w:rPr>
  </w:style>
  <w:style w:type="character" w:customStyle="1" w:styleId="UnresolvedMention1">
    <w:name w:val="Unresolved Mention1"/>
    <w:basedOn w:val="DefaultParagraphFont"/>
    <w:uiPriority w:val="99"/>
    <w:semiHidden/>
    <w:unhideWhenUsed/>
    <w:rsid w:val="00496800"/>
    <w:rPr>
      <w:color w:val="808080"/>
      <w:shd w:val="clear" w:color="auto" w:fill="E6E6E6"/>
    </w:rPr>
  </w:style>
  <w:style w:type="character" w:customStyle="1" w:styleId="UnresolvedMention2">
    <w:name w:val="Unresolved Mention2"/>
    <w:basedOn w:val="DefaultParagraphFont"/>
    <w:uiPriority w:val="99"/>
    <w:semiHidden/>
    <w:unhideWhenUsed/>
    <w:rsid w:val="00496800"/>
    <w:rPr>
      <w:color w:val="808080"/>
      <w:shd w:val="clear" w:color="auto" w:fill="E6E6E6"/>
    </w:rPr>
  </w:style>
  <w:style w:type="character" w:customStyle="1" w:styleId="UnresolvedMention3">
    <w:name w:val="Unresolved Mention3"/>
    <w:basedOn w:val="DefaultParagraphFont"/>
    <w:uiPriority w:val="99"/>
    <w:semiHidden/>
    <w:unhideWhenUsed/>
    <w:rsid w:val="00496800"/>
    <w:rPr>
      <w:color w:val="808080"/>
      <w:shd w:val="clear" w:color="auto" w:fill="E6E6E6"/>
    </w:rPr>
  </w:style>
  <w:style w:type="table" w:styleId="GridTable1Light-Accent5">
    <w:name w:val="Grid Table 1 Light Accent 5"/>
    <w:basedOn w:val="TableNormal"/>
    <w:uiPriority w:val="46"/>
    <w:rsid w:val="00496800"/>
    <w:pPr>
      <w:numPr>
        <w:numId w:val="86"/>
      </w:numPr>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9680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496800"/>
    <w:rPr>
      <w:color w:val="808080"/>
    </w:rPr>
  </w:style>
  <w:style w:type="paragraph" w:customStyle="1" w:styleId="Listintable">
    <w:name w:val="List in table"/>
    <w:basedOn w:val="Normal"/>
    <w:link w:val="ListintableChar"/>
    <w:qFormat/>
    <w:rsid w:val="00496800"/>
    <w:pPr>
      <w:numPr>
        <w:numId w:val="217"/>
      </w:numPr>
      <w:tabs>
        <w:tab w:val="left" w:pos="130"/>
      </w:tabs>
    </w:pPr>
    <w:rPr>
      <w:color w:val="000000" w:themeColor="text1"/>
      <w:sz w:val="18"/>
      <w:szCs w:val="18"/>
    </w:rPr>
  </w:style>
  <w:style w:type="character" w:customStyle="1" w:styleId="ListintableChar">
    <w:name w:val="List in table Char"/>
    <w:basedOn w:val="DefaultParagraphFont"/>
    <w:link w:val="Listintable"/>
    <w:rsid w:val="00496800"/>
    <w:rPr>
      <w:color w:val="000000" w:themeColor="text1"/>
      <w:sz w:val="18"/>
      <w:szCs w:val="18"/>
    </w:rPr>
  </w:style>
  <w:style w:type="table" w:styleId="GridTable3">
    <w:name w:val="Grid Table 3"/>
    <w:basedOn w:val="TableNormal"/>
    <w:uiPriority w:val="48"/>
    <w:rsid w:val="00496800"/>
    <w:rPr>
      <w:rFonts w:asciiTheme="minorHAnsi" w:eastAsiaTheme="minorHAnsi" w:hAnsiTheme="minorHAnsi" w:cstheme="minorBidi"/>
      <w:sz w:val="22"/>
      <w:szCs w:val="22"/>
      <w:lang w:val="en-ZA"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CurrentList1">
    <w:name w:val="Current List1"/>
    <w:uiPriority w:val="99"/>
    <w:rsid w:val="00496800"/>
    <w:pPr>
      <w:numPr>
        <w:numId w:val="244"/>
      </w:numPr>
    </w:pPr>
  </w:style>
  <w:style w:type="numbering" w:customStyle="1" w:styleId="CurrentList2">
    <w:name w:val="Current List2"/>
    <w:uiPriority w:val="99"/>
    <w:rsid w:val="00496800"/>
    <w:pPr>
      <w:numPr>
        <w:numId w:val="256"/>
      </w:numPr>
    </w:pPr>
  </w:style>
  <w:style w:type="numbering" w:customStyle="1" w:styleId="CurrentList3">
    <w:name w:val="Current List3"/>
    <w:uiPriority w:val="99"/>
    <w:rsid w:val="00496800"/>
    <w:pPr>
      <w:numPr>
        <w:numId w:val="257"/>
      </w:numPr>
    </w:pPr>
  </w:style>
  <w:style w:type="paragraph" w:customStyle="1" w:styleId="Bullet2">
    <w:name w:val="Bullet 2"/>
    <w:basedOn w:val="Bullet1"/>
    <w:rsid w:val="00496800"/>
    <w:pPr>
      <w:numPr>
        <w:ilvl w:val="1"/>
      </w:numPr>
    </w:pPr>
  </w:style>
  <w:style w:type="paragraph" w:styleId="TOC5">
    <w:name w:val="toc 5"/>
    <w:basedOn w:val="Normal"/>
    <w:next w:val="Normal"/>
    <w:autoRedefine/>
    <w:uiPriority w:val="39"/>
    <w:semiHidden/>
    <w:rsid w:val="00496800"/>
    <w:pPr>
      <w:tabs>
        <w:tab w:val="left" w:pos="1701"/>
        <w:tab w:val="right" w:pos="10195"/>
      </w:tabs>
      <w:spacing w:before="120" w:after="120"/>
    </w:pPr>
    <w:rPr>
      <w:color w:val="3C8AD6"/>
      <w:szCs w:val="18"/>
    </w:rPr>
  </w:style>
  <w:style w:type="paragraph" w:styleId="TOC6">
    <w:name w:val="toc 6"/>
    <w:basedOn w:val="Normal"/>
    <w:next w:val="Normal"/>
    <w:autoRedefine/>
    <w:semiHidden/>
    <w:rsid w:val="00496800"/>
    <w:pPr>
      <w:tabs>
        <w:tab w:val="left" w:pos="1701"/>
        <w:tab w:val="right" w:leader="dot" w:pos="10195"/>
      </w:tabs>
    </w:pPr>
    <w:rPr>
      <w:szCs w:val="18"/>
    </w:rPr>
  </w:style>
  <w:style w:type="paragraph" w:styleId="TOC7">
    <w:name w:val="toc 7"/>
    <w:basedOn w:val="Normal"/>
    <w:next w:val="Normal"/>
    <w:autoRedefine/>
    <w:semiHidden/>
    <w:rsid w:val="00496800"/>
    <w:pPr>
      <w:ind w:left="1440"/>
    </w:pPr>
    <w:rPr>
      <w:sz w:val="18"/>
      <w:szCs w:val="18"/>
    </w:rPr>
  </w:style>
  <w:style w:type="paragraph" w:styleId="TOC8">
    <w:name w:val="toc 8"/>
    <w:basedOn w:val="Normal"/>
    <w:next w:val="Normal"/>
    <w:autoRedefine/>
    <w:semiHidden/>
    <w:rsid w:val="00496800"/>
    <w:pPr>
      <w:ind w:left="1680"/>
    </w:pPr>
    <w:rPr>
      <w:sz w:val="18"/>
      <w:szCs w:val="18"/>
    </w:rPr>
  </w:style>
  <w:style w:type="paragraph" w:styleId="TOC9">
    <w:name w:val="toc 9"/>
    <w:basedOn w:val="Normal"/>
    <w:next w:val="Normal"/>
    <w:autoRedefine/>
    <w:semiHidden/>
    <w:rsid w:val="00496800"/>
    <w:pPr>
      <w:ind w:left="1920"/>
    </w:pPr>
    <w:rPr>
      <w:sz w:val="18"/>
      <w:szCs w:val="18"/>
    </w:rPr>
  </w:style>
  <w:style w:type="paragraph" w:customStyle="1" w:styleId="Disclaimertext">
    <w:name w:val="Disclaimer text"/>
    <w:basedOn w:val="Normal"/>
    <w:rsid w:val="00496800"/>
    <w:pPr>
      <w:spacing w:after="120"/>
    </w:pPr>
    <w:rPr>
      <w:sz w:val="18"/>
    </w:rPr>
  </w:style>
  <w:style w:type="paragraph" w:customStyle="1" w:styleId="TableTitle">
    <w:name w:val="Table Title"/>
    <w:basedOn w:val="Normal"/>
    <w:rsid w:val="00496800"/>
    <w:pPr>
      <w:jc w:val="center"/>
    </w:pPr>
    <w:rPr>
      <w:i/>
      <w:iCs/>
      <w:sz w:val="16"/>
    </w:rPr>
  </w:style>
  <w:style w:type="character" w:customStyle="1" w:styleId="BulkTextItalic">
    <w:name w:val="Bulk Text Italic"/>
    <w:rsid w:val="00496800"/>
    <w:rPr>
      <w:rFonts w:ascii="Arial Narrow" w:hAnsi="Arial Narrow"/>
      <w:i/>
      <w:color w:val="000000" w:themeColor="text1"/>
      <w:sz w:val="20"/>
    </w:rPr>
  </w:style>
  <w:style w:type="character" w:customStyle="1" w:styleId="BulkTextBold">
    <w:name w:val="Bulk Text Bold"/>
    <w:rsid w:val="00496800"/>
    <w:rPr>
      <w:rFonts w:ascii="Arial Narrow" w:hAnsi="Arial Narrow"/>
      <w:b/>
      <w:color w:val="000000" w:themeColor="text1"/>
      <w:sz w:val="20"/>
    </w:rPr>
  </w:style>
  <w:style w:type="paragraph" w:customStyle="1" w:styleId="FigureTitle">
    <w:name w:val="Figure Title"/>
    <w:basedOn w:val="Caption"/>
    <w:rsid w:val="00496800"/>
  </w:style>
  <w:style w:type="paragraph" w:styleId="TOCHeading">
    <w:name w:val="TOC Heading"/>
    <w:basedOn w:val="Heading1"/>
    <w:next w:val="Normal"/>
    <w:uiPriority w:val="39"/>
    <w:semiHidden/>
    <w:unhideWhenUsed/>
    <w:qFormat/>
    <w:rsid w:val="00496800"/>
    <w:pPr>
      <w:keepLines/>
      <w:numPr>
        <w:numId w:val="0"/>
      </w:numPr>
      <w:spacing w:before="480" w:after="0" w:line="276" w:lineRule="auto"/>
      <w:outlineLvl w:val="9"/>
    </w:pPr>
    <w:rPr>
      <w:rFonts w:ascii="Cambria" w:hAnsi="Cambria" w:cs="Times New Roman"/>
      <w:b/>
      <w:color w:val="365F91"/>
      <w:kern w:val="0"/>
      <w:sz w:val="28"/>
      <w:szCs w:val="28"/>
      <w:lang w:val="en-US"/>
    </w:rPr>
  </w:style>
  <w:style w:type="paragraph" w:customStyle="1" w:styleId="Default">
    <w:name w:val="Default"/>
    <w:rsid w:val="00496800"/>
    <w:pPr>
      <w:autoSpaceDE w:val="0"/>
      <w:autoSpaceDN w:val="0"/>
      <w:adjustRightInd w:val="0"/>
    </w:pPr>
    <w:rPr>
      <w:rFonts w:cs="Corbel"/>
      <w:color w:val="000000" w:themeColor="text1"/>
      <w:sz w:val="24"/>
      <w:szCs w:val="24"/>
    </w:rPr>
  </w:style>
  <w:style w:type="paragraph" w:styleId="NormalWeb">
    <w:name w:val="Normal (Web)"/>
    <w:basedOn w:val="Normal"/>
    <w:uiPriority w:val="99"/>
    <w:locked/>
    <w:rsid w:val="00496800"/>
    <w:pPr>
      <w:spacing w:before="100" w:beforeAutospacing="1" w:after="100" w:afterAutospacing="1"/>
    </w:pPr>
  </w:style>
  <w:style w:type="character" w:styleId="Strong">
    <w:name w:val="Strong"/>
    <w:basedOn w:val="DefaultParagraphFont"/>
    <w:uiPriority w:val="22"/>
    <w:qFormat/>
    <w:locked/>
    <w:rsid w:val="00496800"/>
    <w:rPr>
      <w:b/>
      <w:bCs/>
    </w:rPr>
  </w:style>
  <w:style w:type="paragraph" w:styleId="CommentSubject">
    <w:name w:val="annotation subject"/>
    <w:basedOn w:val="CommentText"/>
    <w:next w:val="CommentText"/>
    <w:link w:val="CommentSubjectChar"/>
    <w:locked/>
    <w:rsid w:val="00496800"/>
    <w:pPr>
      <w:tabs>
        <w:tab w:val="left" w:pos="1134"/>
      </w:tabs>
    </w:pPr>
    <w:rPr>
      <w:b/>
      <w:bCs/>
      <w:color w:val="000000" w:themeColor="text1"/>
    </w:rPr>
  </w:style>
  <w:style w:type="character" w:customStyle="1" w:styleId="CommentSubjectChar">
    <w:name w:val="Comment Subject Char"/>
    <w:basedOn w:val="CommentTextChar"/>
    <w:link w:val="CommentSubject"/>
    <w:rsid w:val="00496800"/>
    <w:rPr>
      <w:rFonts w:ascii="Verdana" w:hAnsi="Verdana"/>
      <w:b/>
      <w:bCs/>
      <w:color w:val="000000" w:themeColor="text1"/>
    </w:rPr>
  </w:style>
  <w:style w:type="paragraph" w:styleId="BodyText">
    <w:name w:val="Body Text"/>
    <w:basedOn w:val="Normal"/>
    <w:link w:val="BodyTextChar"/>
    <w:uiPriority w:val="1"/>
    <w:qFormat/>
    <w:locked/>
    <w:rsid w:val="00496800"/>
    <w:pPr>
      <w:widowControl w:val="0"/>
      <w:autoSpaceDE w:val="0"/>
      <w:autoSpaceDN w:val="0"/>
    </w:pPr>
    <w:rPr>
      <w:rFonts w:eastAsia="Calibri" w:cs="Calibri"/>
      <w:lang w:val="en-US"/>
    </w:rPr>
  </w:style>
  <w:style w:type="character" w:customStyle="1" w:styleId="BodyTextChar">
    <w:name w:val="Body Text Char"/>
    <w:basedOn w:val="DefaultParagraphFont"/>
    <w:link w:val="BodyText"/>
    <w:uiPriority w:val="1"/>
    <w:rsid w:val="00496800"/>
    <w:rPr>
      <w:rFonts w:eastAsia="Calibri" w:cs="Calibri"/>
      <w:lang w:val="en-US"/>
    </w:rPr>
  </w:style>
  <w:style w:type="paragraph" w:styleId="FootnoteText">
    <w:name w:val="footnote text"/>
    <w:aliases w:val="Char Char Char,Char Char Char Char"/>
    <w:basedOn w:val="Normal"/>
    <w:link w:val="FootnoteTextChar"/>
    <w:uiPriority w:val="99"/>
    <w:unhideWhenUsed/>
    <w:locked/>
    <w:rsid w:val="00496800"/>
    <w:rPr>
      <w:rFonts w:ascii="Calibri" w:eastAsia="Calibri" w:hAnsi="Calibri"/>
    </w:rPr>
  </w:style>
  <w:style w:type="character" w:customStyle="1" w:styleId="FootnoteTextChar">
    <w:name w:val="Footnote Text Char"/>
    <w:aliases w:val="Char Char Char Char1,Char Char Char Char Char"/>
    <w:basedOn w:val="DefaultParagraphFont"/>
    <w:link w:val="FootnoteText"/>
    <w:uiPriority w:val="99"/>
    <w:rsid w:val="00496800"/>
    <w:rPr>
      <w:rFonts w:ascii="Calibri" w:eastAsia="Calibri" w:hAnsi="Calibri"/>
    </w:rPr>
  </w:style>
  <w:style w:type="character" w:styleId="FootnoteReference">
    <w:name w:val="footnote reference"/>
    <w:basedOn w:val="DefaultParagraphFont"/>
    <w:uiPriority w:val="99"/>
    <w:locked/>
    <w:rsid w:val="00496800"/>
    <w:rPr>
      <w:vertAlign w:val="superscript"/>
    </w:rPr>
  </w:style>
  <w:style w:type="table" w:customStyle="1" w:styleId="TableGridLight1">
    <w:name w:val="Table Grid Light1"/>
    <w:basedOn w:val="TableNormal"/>
    <w:next w:val="TableGridLight"/>
    <w:uiPriority w:val="40"/>
    <w:rsid w:val="002E41FE"/>
    <w:rPr>
      <w:rFonts w:ascii="Verdana" w:hAnsi="Verdan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2E41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150">
      <w:bodyDiv w:val="1"/>
      <w:marLeft w:val="0"/>
      <w:marRight w:val="0"/>
      <w:marTop w:val="0"/>
      <w:marBottom w:val="0"/>
      <w:divBdr>
        <w:top w:val="none" w:sz="0" w:space="0" w:color="auto"/>
        <w:left w:val="none" w:sz="0" w:space="0" w:color="auto"/>
        <w:bottom w:val="none" w:sz="0" w:space="0" w:color="auto"/>
        <w:right w:val="none" w:sz="0" w:space="0" w:color="auto"/>
      </w:divBdr>
    </w:div>
    <w:div w:id="180976078">
      <w:bodyDiv w:val="1"/>
      <w:marLeft w:val="0"/>
      <w:marRight w:val="0"/>
      <w:marTop w:val="0"/>
      <w:marBottom w:val="0"/>
      <w:divBdr>
        <w:top w:val="none" w:sz="0" w:space="0" w:color="auto"/>
        <w:left w:val="none" w:sz="0" w:space="0" w:color="auto"/>
        <w:bottom w:val="none" w:sz="0" w:space="0" w:color="auto"/>
        <w:right w:val="none" w:sz="0" w:space="0" w:color="auto"/>
      </w:divBdr>
    </w:div>
    <w:div w:id="211693075">
      <w:bodyDiv w:val="1"/>
      <w:marLeft w:val="0"/>
      <w:marRight w:val="0"/>
      <w:marTop w:val="0"/>
      <w:marBottom w:val="0"/>
      <w:divBdr>
        <w:top w:val="none" w:sz="0" w:space="0" w:color="auto"/>
        <w:left w:val="none" w:sz="0" w:space="0" w:color="auto"/>
        <w:bottom w:val="none" w:sz="0" w:space="0" w:color="auto"/>
        <w:right w:val="none" w:sz="0" w:space="0" w:color="auto"/>
      </w:divBdr>
    </w:div>
    <w:div w:id="254755107">
      <w:bodyDiv w:val="1"/>
      <w:marLeft w:val="0"/>
      <w:marRight w:val="0"/>
      <w:marTop w:val="0"/>
      <w:marBottom w:val="0"/>
      <w:divBdr>
        <w:top w:val="none" w:sz="0" w:space="0" w:color="auto"/>
        <w:left w:val="none" w:sz="0" w:space="0" w:color="auto"/>
        <w:bottom w:val="none" w:sz="0" w:space="0" w:color="auto"/>
        <w:right w:val="none" w:sz="0" w:space="0" w:color="auto"/>
      </w:divBdr>
    </w:div>
    <w:div w:id="327943847">
      <w:bodyDiv w:val="1"/>
      <w:marLeft w:val="0"/>
      <w:marRight w:val="0"/>
      <w:marTop w:val="0"/>
      <w:marBottom w:val="0"/>
      <w:divBdr>
        <w:top w:val="none" w:sz="0" w:space="0" w:color="auto"/>
        <w:left w:val="none" w:sz="0" w:space="0" w:color="auto"/>
        <w:bottom w:val="none" w:sz="0" w:space="0" w:color="auto"/>
        <w:right w:val="none" w:sz="0" w:space="0" w:color="auto"/>
      </w:divBdr>
    </w:div>
    <w:div w:id="358548054">
      <w:bodyDiv w:val="1"/>
      <w:marLeft w:val="0"/>
      <w:marRight w:val="0"/>
      <w:marTop w:val="0"/>
      <w:marBottom w:val="0"/>
      <w:divBdr>
        <w:top w:val="none" w:sz="0" w:space="0" w:color="auto"/>
        <w:left w:val="none" w:sz="0" w:space="0" w:color="auto"/>
        <w:bottom w:val="none" w:sz="0" w:space="0" w:color="auto"/>
        <w:right w:val="none" w:sz="0" w:space="0" w:color="auto"/>
      </w:divBdr>
      <w:divsChild>
        <w:div w:id="1251547295">
          <w:marLeft w:val="0"/>
          <w:marRight w:val="0"/>
          <w:marTop w:val="0"/>
          <w:marBottom w:val="0"/>
          <w:divBdr>
            <w:top w:val="none" w:sz="0" w:space="0" w:color="auto"/>
            <w:left w:val="none" w:sz="0" w:space="0" w:color="auto"/>
            <w:bottom w:val="none" w:sz="0" w:space="0" w:color="auto"/>
            <w:right w:val="none" w:sz="0" w:space="0" w:color="auto"/>
          </w:divBdr>
          <w:divsChild>
            <w:div w:id="1425151983">
              <w:marLeft w:val="0"/>
              <w:marRight w:val="0"/>
              <w:marTop w:val="0"/>
              <w:marBottom w:val="0"/>
              <w:divBdr>
                <w:top w:val="none" w:sz="0" w:space="0" w:color="auto"/>
                <w:left w:val="none" w:sz="0" w:space="0" w:color="auto"/>
                <w:bottom w:val="none" w:sz="0" w:space="0" w:color="auto"/>
                <w:right w:val="none" w:sz="0" w:space="0" w:color="auto"/>
              </w:divBdr>
              <w:divsChild>
                <w:div w:id="917904682">
                  <w:marLeft w:val="0"/>
                  <w:marRight w:val="0"/>
                  <w:marTop w:val="0"/>
                  <w:marBottom w:val="0"/>
                  <w:divBdr>
                    <w:top w:val="none" w:sz="0" w:space="0" w:color="auto"/>
                    <w:left w:val="none" w:sz="0" w:space="0" w:color="auto"/>
                    <w:bottom w:val="none" w:sz="0" w:space="0" w:color="auto"/>
                    <w:right w:val="none" w:sz="0" w:space="0" w:color="auto"/>
                  </w:divBdr>
                  <w:divsChild>
                    <w:div w:id="1085958119">
                      <w:marLeft w:val="0"/>
                      <w:marRight w:val="0"/>
                      <w:marTop w:val="0"/>
                      <w:marBottom w:val="600"/>
                      <w:divBdr>
                        <w:top w:val="none" w:sz="0" w:space="0" w:color="auto"/>
                        <w:left w:val="none" w:sz="0" w:space="0" w:color="auto"/>
                        <w:bottom w:val="none" w:sz="0" w:space="0" w:color="auto"/>
                        <w:right w:val="none" w:sz="0" w:space="0" w:color="auto"/>
                      </w:divBdr>
                      <w:divsChild>
                        <w:div w:id="121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12055">
      <w:bodyDiv w:val="1"/>
      <w:marLeft w:val="0"/>
      <w:marRight w:val="0"/>
      <w:marTop w:val="0"/>
      <w:marBottom w:val="0"/>
      <w:divBdr>
        <w:top w:val="none" w:sz="0" w:space="0" w:color="auto"/>
        <w:left w:val="none" w:sz="0" w:space="0" w:color="auto"/>
        <w:bottom w:val="none" w:sz="0" w:space="0" w:color="auto"/>
        <w:right w:val="none" w:sz="0" w:space="0" w:color="auto"/>
      </w:divBdr>
    </w:div>
    <w:div w:id="407729759">
      <w:bodyDiv w:val="1"/>
      <w:marLeft w:val="0"/>
      <w:marRight w:val="0"/>
      <w:marTop w:val="0"/>
      <w:marBottom w:val="0"/>
      <w:divBdr>
        <w:top w:val="none" w:sz="0" w:space="0" w:color="auto"/>
        <w:left w:val="none" w:sz="0" w:space="0" w:color="auto"/>
        <w:bottom w:val="none" w:sz="0" w:space="0" w:color="auto"/>
        <w:right w:val="none" w:sz="0" w:space="0" w:color="auto"/>
      </w:divBdr>
    </w:div>
    <w:div w:id="468204321">
      <w:bodyDiv w:val="1"/>
      <w:marLeft w:val="0"/>
      <w:marRight w:val="0"/>
      <w:marTop w:val="0"/>
      <w:marBottom w:val="0"/>
      <w:divBdr>
        <w:top w:val="none" w:sz="0" w:space="0" w:color="auto"/>
        <w:left w:val="none" w:sz="0" w:space="0" w:color="auto"/>
        <w:bottom w:val="none" w:sz="0" w:space="0" w:color="auto"/>
        <w:right w:val="none" w:sz="0" w:space="0" w:color="auto"/>
      </w:divBdr>
    </w:div>
    <w:div w:id="688065270">
      <w:bodyDiv w:val="1"/>
      <w:marLeft w:val="0"/>
      <w:marRight w:val="0"/>
      <w:marTop w:val="0"/>
      <w:marBottom w:val="0"/>
      <w:divBdr>
        <w:top w:val="none" w:sz="0" w:space="0" w:color="auto"/>
        <w:left w:val="none" w:sz="0" w:space="0" w:color="auto"/>
        <w:bottom w:val="none" w:sz="0" w:space="0" w:color="auto"/>
        <w:right w:val="none" w:sz="0" w:space="0" w:color="auto"/>
      </w:divBdr>
    </w:div>
    <w:div w:id="713390784">
      <w:bodyDiv w:val="1"/>
      <w:marLeft w:val="0"/>
      <w:marRight w:val="0"/>
      <w:marTop w:val="0"/>
      <w:marBottom w:val="0"/>
      <w:divBdr>
        <w:top w:val="none" w:sz="0" w:space="0" w:color="auto"/>
        <w:left w:val="none" w:sz="0" w:space="0" w:color="auto"/>
        <w:bottom w:val="none" w:sz="0" w:space="0" w:color="auto"/>
        <w:right w:val="none" w:sz="0" w:space="0" w:color="auto"/>
      </w:divBdr>
    </w:div>
    <w:div w:id="726222684">
      <w:bodyDiv w:val="1"/>
      <w:marLeft w:val="0"/>
      <w:marRight w:val="0"/>
      <w:marTop w:val="0"/>
      <w:marBottom w:val="0"/>
      <w:divBdr>
        <w:top w:val="none" w:sz="0" w:space="0" w:color="auto"/>
        <w:left w:val="none" w:sz="0" w:space="0" w:color="auto"/>
        <w:bottom w:val="none" w:sz="0" w:space="0" w:color="auto"/>
        <w:right w:val="none" w:sz="0" w:space="0" w:color="auto"/>
      </w:divBdr>
    </w:div>
    <w:div w:id="754327700">
      <w:bodyDiv w:val="1"/>
      <w:marLeft w:val="0"/>
      <w:marRight w:val="0"/>
      <w:marTop w:val="0"/>
      <w:marBottom w:val="0"/>
      <w:divBdr>
        <w:top w:val="none" w:sz="0" w:space="0" w:color="auto"/>
        <w:left w:val="none" w:sz="0" w:space="0" w:color="auto"/>
        <w:bottom w:val="none" w:sz="0" w:space="0" w:color="auto"/>
        <w:right w:val="none" w:sz="0" w:space="0" w:color="auto"/>
      </w:divBdr>
    </w:div>
    <w:div w:id="780876135">
      <w:bodyDiv w:val="1"/>
      <w:marLeft w:val="0"/>
      <w:marRight w:val="0"/>
      <w:marTop w:val="0"/>
      <w:marBottom w:val="0"/>
      <w:divBdr>
        <w:top w:val="none" w:sz="0" w:space="0" w:color="auto"/>
        <w:left w:val="none" w:sz="0" w:space="0" w:color="auto"/>
        <w:bottom w:val="none" w:sz="0" w:space="0" w:color="auto"/>
        <w:right w:val="none" w:sz="0" w:space="0" w:color="auto"/>
      </w:divBdr>
      <w:divsChild>
        <w:div w:id="1581981042">
          <w:marLeft w:val="0"/>
          <w:marRight w:val="0"/>
          <w:marTop w:val="0"/>
          <w:marBottom w:val="0"/>
          <w:divBdr>
            <w:top w:val="none" w:sz="0" w:space="0" w:color="auto"/>
            <w:left w:val="none" w:sz="0" w:space="0" w:color="auto"/>
            <w:bottom w:val="none" w:sz="0" w:space="0" w:color="auto"/>
            <w:right w:val="none" w:sz="0" w:space="0" w:color="auto"/>
          </w:divBdr>
          <w:divsChild>
            <w:div w:id="891042345">
              <w:marLeft w:val="0"/>
              <w:marRight w:val="0"/>
              <w:marTop w:val="118"/>
              <w:marBottom w:val="0"/>
              <w:divBdr>
                <w:top w:val="single" w:sz="8" w:space="6" w:color="666666"/>
                <w:left w:val="none" w:sz="0" w:space="0" w:color="auto"/>
                <w:bottom w:val="none" w:sz="0" w:space="0" w:color="auto"/>
                <w:right w:val="none" w:sz="0" w:space="0" w:color="auto"/>
              </w:divBdr>
            </w:div>
          </w:divsChild>
        </w:div>
      </w:divsChild>
    </w:div>
    <w:div w:id="788201967">
      <w:bodyDiv w:val="1"/>
      <w:marLeft w:val="0"/>
      <w:marRight w:val="0"/>
      <w:marTop w:val="0"/>
      <w:marBottom w:val="0"/>
      <w:divBdr>
        <w:top w:val="none" w:sz="0" w:space="0" w:color="auto"/>
        <w:left w:val="none" w:sz="0" w:space="0" w:color="auto"/>
        <w:bottom w:val="none" w:sz="0" w:space="0" w:color="auto"/>
        <w:right w:val="none" w:sz="0" w:space="0" w:color="auto"/>
      </w:divBdr>
    </w:div>
    <w:div w:id="800924015">
      <w:bodyDiv w:val="1"/>
      <w:marLeft w:val="0"/>
      <w:marRight w:val="0"/>
      <w:marTop w:val="0"/>
      <w:marBottom w:val="0"/>
      <w:divBdr>
        <w:top w:val="none" w:sz="0" w:space="0" w:color="auto"/>
        <w:left w:val="none" w:sz="0" w:space="0" w:color="auto"/>
        <w:bottom w:val="none" w:sz="0" w:space="0" w:color="auto"/>
        <w:right w:val="none" w:sz="0" w:space="0" w:color="auto"/>
      </w:divBdr>
    </w:div>
    <w:div w:id="819614737">
      <w:bodyDiv w:val="1"/>
      <w:marLeft w:val="0"/>
      <w:marRight w:val="0"/>
      <w:marTop w:val="0"/>
      <w:marBottom w:val="0"/>
      <w:divBdr>
        <w:top w:val="none" w:sz="0" w:space="0" w:color="auto"/>
        <w:left w:val="none" w:sz="0" w:space="0" w:color="auto"/>
        <w:bottom w:val="none" w:sz="0" w:space="0" w:color="auto"/>
        <w:right w:val="none" w:sz="0" w:space="0" w:color="auto"/>
      </w:divBdr>
    </w:div>
    <w:div w:id="1010792467">
      <w:bodyDiv w:val="1"/>
      <w:marLeft w:val="0"/>
      <w:marRight w:val="0"/>
      <w:marTop w:val="0"/>
      <w:marBottom w:val="0"/>
      <w:divBdr>
        <w:top w:val="none" w:sz="0" w:space="0" w:color="auto"/>
        <w:left w:val="none" w:sz="0" w:space="0" w:color="auto"/>
        <w:bottom w:val="none" w:sz="0" w:space="0" w:color="auto"/>
        <w:right w:val="none" w:sz="0" w:space="0" w:color="auto"/>
      </w:divBdr>
    </w:div>
    <w:div w:id="1032802974">
      <w:bodyDiv w:val="1"/>
      <w:marLeft w:val="0"/>
      <w:marRight w:val="0"/>
      <w:marTop w:val="0"/>
      <w:marBottom w:val="0"/>
      <w:divBdr>
        <w:top w:val="none" w:sz="0" w:space="0" w:color="auto"/>
        <w:left w:val="none" w:sz="0" w:space="0" w:color="auto"/>
        <w:bottom w:val="none" w:sz="0" w:space="0" w:color="auto"/>
        <w:right w:val="none" w:sz="0" w:space="0" w:color="auto"/>
      </w:divBdr>
    </w:div>
    <w:div w:id="1159492714">
      <w:bodyDiv w:val="1"/>
      <w:marLeft w:val="0"/>
      <w:marRight w:val="0"/>
      <w:marTop w:val="0"/>
      <w:marBottom w:val="0"/>
      <w:divBdr>
        <w:top w:val="none" w:sz="0" w:space="0" w:color="auto"/>
        <w:left w:val="none" w:sz="0" w:space="0" w:color="auto"/>
        <w:bottom w:val="none" w:sz="0" w:space="0" w:color="auto"/>
        <w:right w:val="none" w:sz="0" w:space="0" w:color="auto"/>
      </w:divBdr>
    </w:div>
    <w:div w:id="1221095172">
      <w:bodyDiv w:val="1"/>
      <w:marLeft w:val="0"/>
      <w:marRight w:val="0"/>
      <w:marTop w:val="0"/>
      <w:marBottom w:val="0"/>
      <w:divBdr>
        <w:top w:val="none" w:sz="0" w:space="0" w:color="auto"/>
        <w:left w:val="none" w:sz="0" w:space="0" w:color="auto"/>
        <w:bottom w:val="none" w:sz="0" w:space="0" w:color="auto"/>
        <w:right w:val="none" w:sz="0" w:space="0" w:color="auto"/>
      </w:divBdr>
    </w:div>
    <w:div w:id="1247112365">
      <w:bodyDiv w:val="1"/>
      <w:marLeft w:val="0"/>
      <w:marRight w:val="0"/>
      <w:marTop w:val="0"/>
      <w:marBottom w:val="0"/>
      <w:divBdr>
        <w:top w:val="none" w:sz="0" w:space="0" w:color="auto"/>
        <w:left w:val="none" w:sz="0" w:space="0" w:color="auto"/>
        <w:bottom w:val="none" w:sz="0" w:space="0" w:color="auto"/>
        <w:right w:val="none" w:sz="0" w:space="0" w:color="auto"/>
      </w:divBdr>
    </w:div>
    <w:div w:id="1336228815">
      <w:bodyDiv w:val="1"/>
      <w:marLeft w:val="0"/>
      <w:marRight w:val="0"/>
      <w:marTop w:val="0"/>
      <w:marBottom w:val="0"/>
      <w:divBdr>
        <w:top w:val="none" w:sz="0" w:space="0" w:color="auto"/>
        <w:left w:val="none" w:sz="0" w:space="0" w:color="auto"/>
        <w:bottom w:val="none" w:sz="0" w:space="0" w:color="auto"/>
        <w:right w:val="none" w:sz="0" w:space="0" w:color="auto"/>
      </w:divBdr>
    </w:div>
    <w:div w:id="1425807117">
      <w:bodyDiv w:val="1"/>
      <w:marLeft w:val="0"/>
      <w:marRight w:val="0"/>
      <w:marTop w:val="0"/>
      <w:marBottom w:val="0"/>
      <w:divBdr>
        <w:top w:val="none" w:sz="0" w:space="0" w:color="auto"/>
        <w:left w:val="none" w:sz="0" w:space="0" w:color="auto"/>
        <w:bottom w:val="none" w:sz="0" w:space="0" w:color="auto"/>
        <w:right w:val="none" w:sz="0" w:space="0" w:color="auto"/>
      </w:divBdr>
    </w:div>
    <w:div w:id="1434201503">
      <w:bodyDiv w:val="1"/>
      <w:marLeft w:val="0"/>
      <w:marRight w:val="0"/>
      <w:marTop w:val="0"/>
      <w:marBottom w:val="0"/>
      <w:divBdr>
        <w:top w:val="none" w:sz="0" w:space="0" w:color="auto"/>
        <w:left w:val="none" w:sz="0" w:space="0" w:color="auto"/>
        <w:bottom w:val="none" w:sz="0" w:space="0" w:color="auto"/>
        <w:right w:val="none" w:sz="0" w:space="0" w:color="auto"/>
      </w:divBdr>
    </w:div>
    <w:div w:id="1439910652">
      <w:bodyDiv w:val="1"/>
      <w:marLeft w:val="0"/>
      <w:marRight w:val="0"/>
      <w:marTop w:val="0"/>
      <w:marBottom w:val="0"/>
      <w:divBdr>
        <w:top w:val="none" w:sz="0" w:space="0" w:color="auto"/>
        <w:left w:val="none" w:sz="0" w:space="0" w:color="auto"/>
        <w:bottom w:val="none" w:sz="0" w:space="0" w:color="auto"/>
        <w:right w:val="none" w:sz="0" w:space="0" w:color="auto"/>
      </w:divBdr>
    </w:div>
    <w:div w:id="1518350342">
      <w:bodyDiv w:val="1"/>
      <w:marLeft w:val="0"/>
      <w:marRight w:val="0"/>
      <w:marTop w:val="0"/>
      <w:marBottom w:val="0"/>
      <w:divBdr>
        <w:top w:val="none" w:sz="0" w:space="0" w:color="auto"/>
        <w:left w:val="none" w:sz="0" w:space="0" w:color="auto"/>
        <w:bottom w:val="none" w:sz="0" w:space="0" w:color="auto"/>
        <w:right w:val="none" w:sz="0" w:space="0" w:color="auto"/>
      </w:divBdr>
    </w:div>
    <w:div w:id="1562403363">
      <w:bodyDiv w:val="1"/>
      <w:marLeft w:val="0"/>
      <w:marRight w:val="0"/>
      <w:marTop w:val="0"/>
      <w:marBottom w:val="0"/>
      <w:divBdr>
        <w:top w:val="none" w:sz="0" w:space="0" w:color="auto"/>
        <w:left w:val="none" w:sz="0" w:space="0" w:color="auto"/>
        <w:bottom w:val="none" w:sz="0" w:space="0" w:color="auto"/>
        <w:right w:val="none" w:sz="0" w:space="0" w:color="auto"/>
      </w:divBdr>
    </w:div>
    <w:div w:id="1600676058">
      <w:bodyDiv w:val="1"/>
      <w:marLeft w:val="0"/>
      <w:marRight w:val="0"/>
      <w:marTop w:val="0"/>
      <w:marBottom w:val="0"/>
      <w:divBdr>
        <w:top w:val="none" w:sz="0" w:space="0" w:color="auto"/>
        <w:left w:val="none" w:sz="0" w:space="0" w:color="auto"/>
        <w:bottom w:val="none" w:sz="0" w:space="0" w:color="auto"/>
        <w:right w:val="none" w:sz="0" w:space="0" w:color="auto"/>
      </w:divBdr>
    </w:div>
    <w:div w:id="1612318207">
      <w:bodyDiv w:val="1"/>
      <w:marLeft w:val="0"/>
      <w:marRight w:val="0"/>
      <w:marTop w:val="0"/>
      <w:marBottom w:val="0"/>
      <w:divBdr>
        <w:top w:val="none" w:sz="0" w:space="0" w:color="auto"/>
        <w:left w:val="none" w:sz="0" w:space="0" w:color="auto"/>
        <w:bottom w:val="none" w:sz="0" w:space="0" w:color="auto"/>
        <w:right w:val="none" w:sz="0" w:space="0" w:color="auto"/>
      </w:divBdr>
    </w:div>
    <w:div w:id="1652637582">
      <w:bodyDiv w:val="1"/>
      <w:marLeft w:val="0"/>
      <w:marRight w:val="0"/>
      <w:marTop w:val="0"/>
      <w:marBottom w:val="0"/>
      <w:divBdr>
        <w:top w:val="none" w:sz="0" w:space="0" w:color="auto"/>
        <w:left w:val="none" w:sz="0" w:space="0" w:color="auto"/>
        <w:bottom w:val="none" w:sz="0" w:space="0" w:color="auto"/>
        <w:right w:val="none" w:sz="0" w:space="0" w:color="auto"/>
      </w:divBdr>
    </w:div>
    <w:div w:id="1655986699">
      <w:bodyDiv w:val="1"/>
      <w:marLeft w:val="0"/>
      <w:marRight w:val="0"/>
      <w:marTop w:val="0"/>
      <w:marBottom w:val="0"/>
      <w:divBdr>
        <w:top w:val="none" w:sz="0" w:space="0" w:color="auto"/>
        <w:left w:val="none" w:sz="0" w:space="0" w:color="auto"/>
        <w:bottom w:val="none" w:sz="0" w:space="0" w:color="auto"/>
        <w:right w:val="none" w:sz="0" w:space="0" w:color="auto"/>
      </w:divBdr>
    </w:div>
    <w:div w:id="1716851058">
      <w:bodyDiv w:val="1"/>
      <w:marLeft w:val="0"/>
      <w:marRight w:val="0"/>
      <w:marTop w:val="0"/>
      <w:marBottom w:val="0"/>
      <w:divBdr>
        <w:top w:val="none" w:sz="0" w:space="0" w:color="auto"/>
        <w:left w:val="none" w:sz="0" w:space="0" w:color="auto"/>
        <w:bottom w:val="none" w:sz="0" w:space="0" w:color="auto"/>
        <w:right w:val="none" w:sz="0" w:space="0" w:color="auto"/>
      </w:divBdr>
    </w:div>
    <w:div w:id="1723602023">
      <w:bodyDiv w:val="1"/>
      <w:marLeft w:val="0"/>
      <w:marRight w:val="0"/>
      <w:marTop w:val="0"/>
      <w:marBottom w:val="0"/>
      <w:divBdr>
        <w:top w:val="none" w:sz="0" w:space="0" w:color="auto"/>
        <w:left w:val="none" w:sz="0" w:space="0" w:color="auto"/>
        <w:bottom w:val="none" w:sz="0" w:space="0" w:color="auto"/>
        <w:right w:val="none" w:sz="0" w:space="0" w:color="auto"/>
      </w:divBdr>
    </w:div>
    <w:div w:id="1841851416">
      <w:bodyDiv w:val="1"/>
      <w:marLeft w:val="0"/>
      <w:marRight w:val="0"/>
      <w:marTop w:val="0"/>
      <w:marBottom w:val="0"/>
      <w:divBdr>
        <w:top w:val="none" w:sz="0" w:space="0" w:color="auto"/>
        <w:left w:val="none" w:sz="0" w:space="0" w:color="auto"/>
        <w:bottom w:val="none" w:sz="0" w:space="0" w:color="auto"/>
        <w:right w:val="none" w:sz="0" w:space="0" w:color="auto"/>
      </w:divBdr>
    </w:div>
    <w:div w:id="1894195558">
      <w:bodyDiv w:val="1"/>
      <w:marLeft w:val="0"/>
      <w:marRight w:val="0"/>
      <w:marTop w:val="0"/>
      <w:marBottom w:val="0"/>
      <w:divBdr>
        <w:top w:val="none" w:sz="0" w:space="0" w:color="auto"/>
        <w:left w:val="none" w:sz="0" w:space="0" w:color="auto"/>
        <w:bottom w:val="none" w:sz="0" w:space="0" w:color="auto"/>
        <w:right w:val="none" w:sz="0" w:space="0" w:color="auto"/>
      </w:divBdr>
    </w:div>
    <w:div w:id="1904875736">
      <w:bodyDiv w:val="1"/>
      <w:marLeft w:val="0"/>
      <w:marRight w:val="0"/>
      <w:marTop w:val="0"/>
      <w:marBottom w:val="0"/>
      <w:divBdr>
        <w:top w:val="none" w:sz="0" w:space="0" w:color="auto"/>
        <w:left w:val="none" w:sz="0" w:space="0" w:color="auto"/>
        <w:bottom w:val="none" w:sz="0" w:space="0" w:color="auto"/>
        <w:right w:val="none" w:sz="0" w:space="0" w:color="auto"/>
      </w:divBdr>
    </w:div>
    <w:div w:id="1907836564">
      <w:bodyDiv w:val="1"/>
      <w:marLeft w:val="0"/>
      <w:marRight w:val="0"/>
      <w:marTop w:val="0"/>
      <w:marBottom w:val="0"/>
      <w:divBdr>
        <w:top w:val="none" w:sz="0" w:space="0" w:color="auto"/>
        <w:left w:val="none" w:sz="0" w:space="0" w:color="auto"/>
        <w:bottom w:val="none" w:sz="0" w:space="0" w:color="auto"/>
        <w:right w:val="none" w:sz="0" w:space="0" w:color="auto"/>
      </w:divBdr>
    </w:div>
    <w:div w:id="1918243552">
      <w:bodyDiv w:val="1"/>
      <w:marLeft w:val="0"/>
      <w:marRight w:val="0"/>
      <w:marTop w:val="0"/>
      <w:marBottom w:val="0"/>
      <w:divBdr>
        <w:top w:val="none" w:sz="0" w:space="0" w:color="auto"/>
        <w:left w:val="none" w:sz="0" w:space="0" w:color="auto"/>
        <w:bottom w:val="none" w:sz="0" w:space="0" w:color="auto"/>
        <w:right w:val="none" w:sz="0" w:space="0" w:color="auto"/>
      </w:divBdr>
    </w:div>
    <w:div w:id="2074967570">
      <w:bodyDiv w:val="1"/>
      <w:marLeft w:val="0"/>
      <w:marRight w:val="0"/>
      <w:marTop w:val="0"/>
      <w:marBottom w:val="0"/>
      <w:divBdr>
        <w:top w:val="none" w:sz="0" w:space="0" w:color="auto"/>
        <w:left w:val="none" w:sz="0" w:space="0" w:color="auto"/>
        <w:bottom w:val="none" w:sz="0" w:space="0" w:color="auto"/>
        <w:right w:val="none" w:sz="0" w:space="0" w:color="auto"/>
      </w:divBdr>
    </w:div>
    <w:div w:id="21403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bf33994aa5f54aee"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d3c011-b51a-46ce-8b9d-b9ba4dcd214d">
      <Terms xmlns="http://schemas.microsoft.com/office/infopath/2007/PartnerControls"/>
    </lcf76f155ced4ddcb4097134ff3c332f>
    <TaxCatchAll xmlns="4c1249d4-843f-412d-9246-7e817d0e6d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030EDE79116041B91A9E67E6853274" ma:contentTypeVersion="15" ma:contentTypeDescription="Create a new document." ma:contentTypeScope="" ma:versionID="6133fbc62cfc19b0731298da16730869">
  <xsd:schema xmlns:xsd="http://www.w3.org/2001/XMLSchema" xmlns:xs="http://www.w3.org/2001/XMLSchema" xmlns:p="http://schemas.microsoft.com/office/2006/metadata/properties" xmlns:ns2="ffd3c011-b51a-46ce-8b9d-b9ba4dcd214d" xmlns:ns3="4c1249d4-843f-412d-9246-7e817d0e6de5" targetNamespace="http://schemas.microsoft.com/office/2006/metadata/properties" ma:root="true" ma:fieldsID="b5f47eaa7b97d6e4f96cc8b141a809d1" ns2:_="" ns3:_="">
    <xsd:import namespace="ffd3c011-b51a-46ce-8b9d-b9ba4dcd214d"/>
    <xsd:import namespace="4c1249d4-843f-412d-9246-7e817d0e6d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3c011-b51a-46ce-8b9d-b9ba4dcd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249d4-843f-412d-9246-7e817d0e6de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9bfe255-cfb2-4f3f-8905-bb2e94b1c5b2}" ma:internalName="TaxCatchAll" ma:showField="CatchAllData" ma:web="4c1249d4-843f-412d-9246-7e817d0e6de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CC3E3-C323-44EE-BD98-A5BC06353ECA}">
  <ds:schemaRefs>
    <ds:schemaRef ds:uri="http://schemas.microsoft.com/sharepoint/v3/contenttype/forms"/>
  </ds:schemaRefs>
</ds:datastoreItem>
</file>

<file path=customXml/itemProps2.xml><?xml version="1.0" encoding="utf-8"?>
<ds:datastoreItem xmlns:ds="http://schemas.openxmlformats.org/officeDocument/2006/customXml" ds:itemID="{03E91195-4282-4CA6-A651-DDCA4F4821CB}">
  <ds:schemaRefs>
    <ds:schemaRef ds:uri="http://schemas.microsoft.com/office/2006/metadata/properties"/>
    <ds:schemaRef ds:uri="http://schemas.microsoft.com/office/infopath/2007/PartnerControls"/>
    <ds:schemaRef ds:uri="ffd3c011-b51a-46ce-8b9d-b9ba4dcd214d"/>
    <ds:schemaRef ds:uri="4c1249d4-843f-412d-9246-7e817d0e6de5"/>
  </ds:schemaRefs>
</ds:datastoreItem>
</file>

<file path=customXml/itemProps3.xml><?xml version="1.0" encoding="utf-8"?>
<ds:datastoreItem xmlns:ds="http://schemas.openxmlformats.org/officeDocument/2006/customXml" ds:itemID="{1B1B743B-C394-4E88-A34F-9D5336EA4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3c011-b51a-46ce-8b9d-b9ba4dcd214d"/>
    <ds:schemaRef ds:uri="4c1249d4-843f-412d-9246-7e817d0e6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510ACB-F5A6-4591-B1C6-F3174F3F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Pages>
  <Words>848</Words>
  <Characters>4840</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"Heading 1"</vt:lpstr>
      <vt:lpstr>Highveld Technical Performance</vt:lpstr>
      <vt:lpstr>    System Design </vt:lpstr>
      <vt:lpstr>    Irradiation Vs Forecast </vt:lpstr>
      <vt:lpstr>    Availability Vs Forecast</vt:lpstr>
      <vt:lpstr>    Performance Ratio Vs Forecast</vt:lpstr>
      <vt:lpstr>    Production Vs Forecast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Mutali Nepfumbada</dc:creator>
  <cp:keywords/>
  <dc:description/>
  <cp:lastModifiedBy>Mutali Nepfumbada</cp:lastModifiedBy>
  <cp:revision>19</cp:revision>
  <cp:lastPrinted>2018-06-14T15:41:00Z</cp:lastPrinted>
  <dcterms:created xsi:type="dcterms:W3CDTF">2023-08-12T17:34:00Z</dcterms:created>
  <dcterms:modified xsi:type="dcterms:W3CDTF">2023-08-13T08:14:00Z</dcterms:modified>
</cp:coreProperties>
</file>